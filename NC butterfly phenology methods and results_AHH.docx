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8F21F" w14:textId="105FA90A" w:rsidR="005B41F5" w:rsidRDefault="005B41F5" w:rsidP="0082444F">
      <w:pPr>
        <w:spacing w:line="480" w:lineRule="auto"/>
        <w:contextualSpacing/>
        <w:rPr>
          <w:rFonts w:ascii="Times New Roman" w:hAnsi="Times New Roman" w:cs="Times New Roman"/>
          <w:sz w:val="24"/>
          <w:szCs w:val="24"/>
          <w:u w:val="single"/>
        </w:rPr>
      </w:pPr>
      <w:r w:rsidRPr="00A350F8">
        <w:rPr>
          <w:rFonts w:ascii="Times New Roman" w:hAnsi="Times New Roman" w:cs="Times New Roman"/>
          <w:sz w:val="24"/>
          <w:szCs w:val="24"/>
          <w:u w:val="single"/>
        </w:rPr>
        <w:t>Methods</w:t>
      </w:r>
    </w:p>
    <w:p w14:paraId="40E49064" w14:textId="77777777" w:rsidR="0082444F" w:rsidRPr="00A350F8" w:rsidRDefault="0082444F" w:rsidP="0082444F">
      <w:pPr>
        <w:spacing w:line="480" w:lineRule="auto"/>
        <w:contextualSpacing/>
        <w:rPr>
          <w:rFonts w:ascii="Times New Roman" w:hAnsi="Times New Roman" w:cs="Times New Roman"/>
          <w:sz w:val="24"/>
          <w:szCs w:val="24"/>
          <w:u w:val="single"/>
        </w:rPr>
      </w:pPr>
    </w:p>
    <w:p w14:paraId="382C0C1F" w14:textId="1AF11A8E" w:rsidR="0082444F" w:rsidRPr="00F75730" w:rsidRDefault="005B41F5" w:rsidP="0082444F">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Study system </w:t>
      </w:r>
    </w:p>
    <w:p w14:paraId="41516C27" w14:textId="3651C7B6" w:rsidR="005B41F5" w:rsidRDefault="005B41F5" w:rsidP="0082444F">
      <w:pPr>
        <w:spacing w:line="480" w:lineRule="auto"/>
        <w:ind w:firstLine="720"/>
        <w:contextualSpacing/>
        <w:rPr>
          <w:rFonts w:ascii="Times New Roman" w:hAnsi="Times New Roman" w:cs="Times New Roman"/>
          <w:color w:val="000000"/>
          <w:sz w:val="24"/>
          <w:szCs w:val="24"/>
          <w:shd w:val="clear" w:color="auto" w:fill="FFFFFF"/>
        </w:rPr>
      </w:pPr>
      <w:r w:rsidRPr="00F75730">
        <w:rPr>
          <w:rFonts w:ascii="Times New Roman" w:hAnsi="Times New Roman" w:cs="Times New Roman"/>
          <w:color w:val="000000"/>
          <w:sz w:val="24"/>
          <w:szCs w:val="24"/>
          <w:shd w:val="clear" w:color="auto" w:fill="FFFFFF"/>
        </w:rPr>
        <w:t xml:space="preserve">We </w:t>
      </w:r>
      <w:r w:rsidR="00CC18F8">
        <w:rPr>
          <w:rFonts w:ascii="Times New Roman" w:hAnsi="Times New Roman" w:cs="Times New Roman"/>
          <w:color w:val="000000"/>
          <w:sz w:val="24"/>
          <w:szCs w:val="24"/>
          <w:shd w:val="clear" w:color="auto" w:fill="FFFFFF"/>
        </w:rPr>
        <w:t xml:space="preserve">used a dataset </w:t>
      </w:r>
      <w:r w:rsidR="0099610C">
        <w:rPr>
          <w:rFonts w:ascii="Times New Roman" w:hAnsi="Times New Roman" w:cs="Times New Roman"/>
          <w:color w:val="000000"/>
          <w:sz w:val="24"/>
          <w:szCs w:val="24"/>
          <w:shd w:val="clear" w:color="auto" w:fill="FFFFFF"/>
        </w:rPr>
        <w:t xml:space="preserve">of opportunistic butterfly observations </w:t>
      </w:r>
      <w:r w:rsidR="008D7056">
        <w:rPr>
          <w:rFonts w:ascii="Times New Roman" w:hAnsi="Times New Roman" w:cs="Times New Roman"/>
          <w:color w:val="000000"/>
          <w:sz w:val="24"/>
          <w:szCs w:val="24"/>
          <w:shd w:val="clear" w:color="auto" w:fill="FFFFFF"/>
        </w:rPr>
        <w:t xml:space="preserve">made by citizen scientists in North Carolina. </w:t>
      </w:r>
      <w:r w:rsidR="008B3E59">
        <w:rPr>
          <w:rFonts w:ascii="Times New Roman" w:hAnsi="Times New Roman" w:cs="Times New Roman"/>
          <w:color w:val="000000"/>
          <w:sz w:val="24"/>
          <w:szCs w:val="24"/>
          <w:shd w:val="clear" w:color="auto" w:fill="FFFFFF"/>
        </w:rPr>
        <w:t>These data are</w:t>
      </w:r>
      <w:r w:rsidR="0099610C">
        <w:rPr>
          <w:rFonts w:ascii="Times New Roman" w:hAnsi="Times New Roman" w:cs="Times New Roman"/>
          <w:color w:val="000000"/>
          <w:sz w:val="24"/>
          <w:szCs w:val="24"/>
          <w:shd w:val="clear" w:color="auto" w:fill="FFFFFF"/>
        </w:rPr>
        <w:t xml:space="preserve"> hosted and maintained by the North Carolina Biodiversity Project and North Carolina State Parks (</w:t>
      </w:r>
      <w:r w:rsidRPr="00F75730">
        <w:rPr>
          <w:rFonts w:ascii="Times New Roman" w:hAnsi="Times New Roman" w:cs="Times New Roman"/>
          <w:color w:val="000000"/>
          <w:sz w:val="24"/>
          <w:szCs w:val="24"/>
          <w:shd w:val="clear" w:color="auto" w:fill="FFFFFF"/>
        </w:rPr>
        <w:t>LeGrand and Howard 2021)</w:t>
      </w:r>
      <w:r>
        <w:rPr>
          <w:rFonts w:ascii="Times New Roman" w:hAnsi="Times New Roman" w:cs="Times New Roman"/>
          <w:color w:val="000000"/>
          <w:sz w:val="24"/>
          <w:szCs w:val="24"/>
          <w:shd w:val="clear" w:color="auto" w:fill="FFFFFF"/>
        </w:rPr>
        <w:t xml:space="preserve">. The database was </w:t>
      </w:r>
      <w:r w:rsidR="0099610C">
        <w:rPr>
          <w:rFonts w:ascii="Times New Roman" w:hAnsi="Times New Roman" w:cs="Times New Roman"/>
          <w:color w:val="000000"/>
          <w:sz w:val="24"/>
          <w:szCs w:val="24"/>
          <w:shd w:val="clear" w:color="auto" w:fill="FFFFFF"/>
        </w:rPr>
        <w:t>launched</w:t>
      </w:r>
      <w:r w:rsidRPr="00F75730">
        <w:rPr>
          <w:rFonts w:ascii="Times New Roman" w:hAnsi="Times New Roman" w:cs="Times New Roman"/>
          <w:color w:val="000000"/>
          <w:sz w:val="24"/>
          <w:szCs w:val="24"/>
          <w:shd w:val="clear" w:color="auto" w:fill="FFFFFF"/>
        </w:rPr>
        <w:t xml:space="preserve"> in 1993 and covers North Carolina’s 177 known butterfly species. It is updated yearly and</w:t>
      </w:r>
      <w:r w:rsidR="0099610C">
        <w:rPr>
          <w:rFonts w:ascii="Times New Roman" w:hAnsi="Times New Roman" w:cs="Times New Roman"/>
          <w:color w:val="000000"/>
          <w:sz w:val="24"/>
          <w:szCs w:val="24"/>
          <w:shd w:val="clear" w:color="auto" w:fill="FFFFFF"/>
        </w:rPr>
        <w:t xml:space="preserve"> </w:t>
      </w:r>
      <w:r w:rsidRPr="00F75730">
        <w:rPr>
          <w:rFonts w:ascii="Times New Roman" w:hAnsi="Times New Roman" w:cs="Times New Roman"/>
          <w:color w:val="000000"/>
          <w:sz w:val="24"/>
          <w:szCs w:val="24"/>
          <w:shd w:val="clear" w:color="auto" w:fill="FFFFFF"/>
        </w:rPr>
        <w:t>include</w:t>
      </w:r>
      <w:r>
        <w:rPr>
          <w:rFonts w:ascii="Times New Roman" w:hAnsi="Times New Roman" w:cs="Times New Roman"/>
          <w:color w:val="000000"/>
          <w:sz w:val="24"/>
          <w:szCs w:val="24"/>
          <w:shd w:val="clear" w:color="auto" w:fill="FFFFFF"/>
        </w:rPr>
        <w:t>s</w:t>
      </w:r>
      <w:r w:rsidR="0099610C">
        <w:rPr>
          <w:rFonts w:ascii="Times New Roman" w:hAnsi="Times New Roman" w:cs="Times New Roman"/>
          <w:color w:val="000000"/>
          <w:sz w:val="24"/>
          <w:szCs w:val="24"/>
          <w:shd w:val="clear" w:color="auto" w:fill="FFFFFF"/>
        </w:rPr>
        <w:t xml:space="preserve"> at least</w:t>
      </w:r>
      <w:r w:rsidRPr="00F75730">
        <w:rPr>
          <w:rFonts w:ascii="Times New Roman" w:hAnsi="Times New Roman" w:cs="Times New Roman"/>
          <w:color w:val="000000"/>
          <w:sz w:val="24"/>
          <w:szCs w:val="24"/>
          <w:shd w:val="clear" w:color="auto" w:fill="FFFFFF"/>
        </w:rPr>
        <w:t xml:space="preserve"> 232,779 records from 1899 to 2020. Each entry lists the common name, date, observer name, number of individual butterf</w:t>
      </w:r>
      <w:r w:rsidR="00325D6F">
        <w:rPr>
          <w:rFonts w:ascii="Times New Roman" w:hAnsi="Times New Roman" w:cs="Times New Roman"/>
          <w:color w:val="000000"/>
          <w:sz w:val="24"/>
          <w:szCs w:val="24"/>
          <w:shd w:val="clear" w:color="auto" w:fill="FFFFFF"/>
        </w:rPr>
        <w:t>lies observed, and county</w:t>
      </w:r>
      <w:r w:rsidRPr="00F75730">
        <w:rPr>
          <w:rFonts w:ascii="Times New Roman" w:hAnsi="Times New Roman" w:cs="Times New Roman"/>
          <w:color w:val="000000"/>
          <w:sz w:val="24"/>
          <w:szCs w:val="24"/>
          <w:shd w:val="clear" w:color="auto" w:fill="FFFFFF"/>
        </w:rPr>
        <w:t xml:space="preserve">. </w:t>
      </w:r>
      <w:r w:rsidR="008B3E59">
        <w:rPr>
          <w:rFonts w:ascii="Times New Roman" w:hAnsi="Times New Roman" w:cs="Times New Roman"/>
          <w:color w:val="000000"/>
          <w:sz w:val="24"/>
          <w:szCs w:val="24"/>
          <w:shd w:val="clear" w:color="auto" w:fill="FFFFFF"/>
        </w:rPr>
        <w:t xml:space="preserve">Many entries </w:t>
      </w:r>
      <w:r w:rsidR="0099610C">
        <w:rPr>
          <w:rFonts w:ascii="Times New Roman" w:hAnsi="Times New Roman" w:cs="Times New Roman"/>
          <w:color w:val="000000"/>
          <w:sz w:val="24"/>
          <w:szCs w:val="24"/>
          <w:shd w:val="clear" w:color="auto" w:fill="FFFFFF"/>
        </w:rPr>
        <w:t>include a</w:t>
      </w:r>
      <w:r w:rsidR="008B3E59">
        <w:rPr>
          <w:rFonts w:ascii="Times New Roman" w:hAnsi="Times New Roman" w:cs="Times New Roman"/>
          <w:color w:val="000000"/>
          <w:sz w:val="24"/>
          <w:szCs w:val="24"/>
          <w:shd w:val="clear" w:color="auto" w:fill="FFFFFF"/>
        </w:rPr>
        <w:t>dditional</w:t>
      </w:r>
      <w:r w:rsidR="0099610C">
        <w:rPr>
          <w:rFonts w:ascii="Times New Roman" w:hAnsi="Times New Roman" w:cs="Times New Roman"/>
          <w:color w:val="000000"/>
          <w:sz w:val="24"/>
          <w:szCs w:val="24"/>
          <w:shd w:val="clear" w:color="auto" w:fill="FFFFFF"/>
        </w:rPr>
        <w:t xml:space="preserve"> description of the location. </w:t>
      </w:r>
    </w:p>
    <w:p w14:paraId="690C1A73" w14:textId="7E6629BC" w:rsidR="0082444F" w:rsidRPr="00BD5945" w:rsidRDefault="005B41F5" w:rsidP="008212C2">
      <w:pPr>
        <w:spacing w:line="480" w:lineRule="auto"/>
        <w:ind w:firstLine="720"/>
        <w:contextualSpacing/>
        <w:rPr>
          <w:rFonts w:ascii="Times New Roman" w:hAnsi="Times New Roman" w:cs="Times New Roman"/>
          <w:color w:val="000000"/>
          <w:sz w:val="24"/>
          <w:szCs w:val="24"/>
          <w:shd w:val="clear" w:color="auto" w:fill="FFFFFF"/>
        </w:rPr>
      </w:pPr>
      <w:r w:rsidRPr="00F75730">
        <w:rPr>
          <w:rFonts w:ascii="Times New Roman" w:hAnsi="Times New Roman" w:cs="Times New Roman"/>
          <w:color w:val="000000"/>
          <w:sz w:val="24"/>
          <w:szCs w:val="24"/>
          <w:shd w:val="clear" w:color="auto" w:fill="FFFFFF"/>
        </w:rPr>
        <w:t>We selected observations</w:t>
      </w:r>
      <w:r>
        <w:rPr>
          <w:rFonts w:ascii="Times New Roman" w:hAnsi="Times New Roman" w:cs="Times New Roman"/>
          <w:color w:val="000000"/>
          <w:sz w:val="24"/>
          <w:szCs w:val="24"/>
          <w:shd w:val="clear" w:color="auto" w:fill="FFFFFF"/>
        </w:rPr>
        <w:t xml:space="preserve"> from the </w:t>
      </w:r>
      <w:r w:rsidR="0099610C">
        <w:rPr>
          <w:rFonts w:ascii="Times New Roman" w:hAnsi="Times New Roman" w:cs="Times New Roman"/>
          <w:color w:val="000000"/>
          <w:sz w:val="24"/>
          <w:szCs w:val="24"/>
          <w:shd w:val="clear" w:color="auto" w:fill="FFFFFF"/>
        </w:rPr>
        <w:t>North Carolina</w:t>
      </w:r>
      <w:r>
        <w:rPr>
          <w:rFonts w:ascii="Times New Roman" w:hAnsi="Times New Roman" w:cs="Times New Roman"/>
          <w:color w:val="000000"/>
          <w:sz w:val="24"/>
          <w:szCs w:val="24"/>
          <w:shd w:val="clear" w:color="auto" w:fill="FFFFFF"/>
        </w:rPr>
        <w:t xml:space="preserve"> Triangle region</w:t>
      </w:r>
      <w:r w:rsidR="0099610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Durham, Orange, an</w:t>
      </w:r>
      <w:r w:rsidR="0099610C">
        <w:rPr>
          <w:rFonts w:ascii="Times New Roman" w:hAnsi="Times New Roman" w:cs="Times New Roman"/>
          <w:color w:val="000000"/>
          <w:sz w:val="24"/>
          <w:szCs w:val="24"/>
          <w:shd w:val="clear" w:color="auto" w:fill="FFFFFF"/>
        </w:rPr>
        <w:t>d Wake Counties) since these counties had the highest consistent sampling effort</w:t>
      </w:r>
      <w:r w:rsidR="00075CC8">
        <w:rPr>
          <w:rFonts w:ascii="Times New Roman" w:hAnsi="Times New Roman" w:cs="Times New Roman"/>
          <w:color w:val="000000"/>
          <w:sz w:val="24"/>
          <w:szCs w:val="24"/>
          <w:shd w:val="clear" w:color="auto" w:fill="FFFFFF"/>
        </w:rPr>
        <w:t xml:space="preserve"> (Fig. S1)</w:t>
      </w:r>
      <w:r w:rsidR="0099610C">
        <w:rPr>
          <w:rFonts w:ascii="Times New Roman" w:hAnsi="Times New Roman" w:cs="Times New Roman"/>
          <w:color w:val="000000"/>
          <w:sz w:val="24"/>
          <w:szCs w:val="24"/>
          <w:shd w:val="clear" w:color="auto" w:fill="FFFFFF"/>
        </w:rPr>
        <w:t>. In addition, Durham, Orange, and Wake Counties are all within the Piedmont ecoregion and have similar climatic conditions</w:t>
      </w:r>
      <w:r>
        <w:rPr>
          <w:rFonts w:ascii="Times New Roman" w:hAnsi="Times New Roman" w:cs="Times New Roman"/>
          <w:color w:val="000000"/>
          <w:sz w:val="24"/>
          <w:szCs w:val="24"/>
          <w:shd w:val="clear" w:color="auto" w:fill="FFFFFF"/>
        </w:rPr>
        <w:t>. We selected records</w:t>
      </w:r>
      <w:r w:rsidRPr="00F75730">
        <w:rPr>
          <w:rFonts w:ascii="Times New Roman" w:hAnsi="Times New Roman" w:cs="Times New Roman"/>
          <w:color w:val="000000"/>
          <w:sz w:val="24"/>
          <w:szCs w:val="24"/>
          <w:shd w:val="clear" w:color="auto" w:fill="FFFFFF"/>
        </w:rPr>
        <w:t xml:space="preserve"> collected </w:t>
      </w:r>
      <w:r>
        <w:rPr>
          <w:rFonts w:ascii="Times New Roman" w:hAnsi="Times New Roman" w:cs="Times New Roman"/>
          <w:color w:val="000000"/>
          <w:sz w:val="24"/>
          <w:szCs w:val="24"/>
          <w:shd w:val="clear" w:color="auto" w:fill="FFFFFF"/>
        </w:rPr>
        <w:t>between</w:t>
      </w:r>
      <w:r w:rsidRPr="00F75730">
        <w:rPr>
          <w:rFonts w:ascii="Times New Roman" w:hAnsi="Times New Roman" w:cs="Times New Roman"/>
          <w:color w:val="000000"/>
          <w:sz w:val="24"/>
          <w:szCs w:val="24"/>
          <w:shd w:val="clear" w:color="auto" w:fill="FFFFFF"/>
        </w:rPr>
        <w:t xml:space="preserve"> 199</w:t>
      </w:r>
      <w:r>
        <w:rPr>
          <w:rFonts w:ascii="Times New Roman" w:hAnsi="Times New Roman" w:cs="Times New Roman"/>
          <w:color w:val="000000"/>
          <w:sz w:val="24"/>
          <w:szCs w:val="24"/>
          <w:shd w:val="clear" w:color="auto" w:fill="FFFFFF"/>
        </w:rPr>
        <w:t>3</w:t>
      </w:r>
      <w:r w:rsidRPr="00F7573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and</w:t>
      </w:r>
      <w:r w:rsidRPr="00F75730">
        <w:rPr>
          <w:rFonts w:ascii="Times New Roman" w:hAnsi="Times New Roman" w:cs="Times New Roman"/>
          <w:color w:val="000000"/>
          <w:sz w:val="24"/>
          <w:szCs w:val="24"/>
          <w:shd w:val="clear" w:color="auto" w:fill="FFFFFF"/>
        </w:rPr>
        <w:t xml:space="preserve"> 2020 </w:t>
      </w:r>
      <w:r>
        <w:rPr>
          <w:rFonts w:ascii="Times New Roman" w:hAnsi="Times New Roman" w:cs="Times New Roman"/>
          <w:color w:val="000000"/>
          <w:sz w:val="24"/>
          <w:szCs w:val="24"/>
          <w:shd w:val="clear" w:color="auto" w:fill="FFFFFF"/>
        </w:rPr>
        <w:t xml:space="preserve">because there are </w:t>
      </w:r>
      <w:r w:rsidR="00DE563D">
        <w:rPr>
          <w:rFonts w:ascii="Times New Roman" w:hAnsi="Times New Roman" w:cs="Times New Roman"/>
          <w:color w:val="000000"/>
          <w:sz w:val="24"/>
          <w:szCs w:val="24"/>
          <w:shd w:val="clear" w:color="auto" w:fill="FFFFFF"/>
        </w:rPr>
        <w:t>few</w:t>
      </w:r>
      <w:r>
        <w:rPr>
          <w:rFonts w:ascii="Times New Roman" w:hAnsi="Times New Roman" w:cs="Times New Roman"/>
          <w:color w:val="000000"/>
          <w:sz w:val="24"/>
          <w:szCs w:val="24"/>
          <w:shd w:val="clear" w:color="auto" w:fill="FFFFFF"/>
        </w:rPr>
        <w:t xml:space="preserve"> records prior to </w:t>
      </w:r>
      <w:r w:rsidR="00017A09">
        <w:rPr>
          <w:rFonts w:ascii="Times New Roman" w:hAnsi="Times New Roman" w:cs="Times New Roman"/>
          <w:color w:val="000000"/>
          <w:sz w:val="24"/>
          <w:szCs w:val="24"/>
          <w:shd w:val="clear" w:color="auto" w:fill="FFFFFF"/>
        </w:rPr>
        <w:t>this interval</w:t>
      </w:r>
      <w:r w:rsidRPr="00F75730">
        <w:rPr>
          <w:rFonts w:ascii="Times New Roman" w:hAnsi="Times New Roman" w:cs="Times New Roman"/>
          <w:color w:val="000000"/>
          <w:sz w:val="24"/>
          <w:szCs w:val="24"/>
          <w:shd w:val="clear" w:color="auto" w:fill="FFFFFF"/>
        </w:rPr>
        <w:t xml:space="preserve">. </w:t>
      </w:r>
      <w:r w:rsidR="00DE563D">
        <w:rPr>
          <w:rFonts w:ascii="Times New Roman" w:hAnsi="Times New Roman" w:cs="Times New Roman"/>
          <w:color w:val="000000"/>
          <w:sz w:val="24"/>
          <w:szCs w:val="24"/>
          <w:shd w:val="clear" w:color="auto" w:fill="FFFFFF"/>
        </w:rPr>
        <w:t>Out of these years</w:t>
      </w:r>
      <w:r>
        <w:rPr>
          <w:rFonts w:ascii="Times New Roman" w:hAnsi="Times New Roman" w:cs="Times New Roman"/>
          <w:color w:val="000000"/>
          <w:sz w:val="24"/>
          <w:szCs w:val="24"/>
          <w:shd w:val="clear" w:color="auto" w:fill="FFFFFF"/>
        </w:rPr>
        <w:t xml:space="preserve">, we selected species that had </w:t>
      </w:r>
      <w:r w:rsidRPr="00F75730">
        <w:rPr>
          <w:rFonts w:ascii="Times New Roman" w:hAnsi="Times New Roman" w:cs="Times New Roman"/>
          <w:color w:val="000000"/>
          <w:sz w:val="24"/>
          <w:szCs w:val="24"/>
          <w:shd w:val="clear" w:color="auto" w:fill="FFFFFF"/>
        </w:rPr>
        <w:t xml:space="preserve">least 10 years with at least 10 </w:t>
      </w:r>
      <w:r>
        <w:rPr>
          <w:rFonts w:ascii="Times New Roman" w:hAnsi="Times New Roman" w:cs="Times New Roman"/>
          <w:color w:val="000000"/>
          <w:sz w:val="24"/>
          <w:szCs w:val="24"/>
          <w:shd w:val="clear" w:color="auto" w:fill="FFFFFF"/>
        </w:rPr>
        <w:t>unique observer dates</w:t>
      </w:r>
      <w:r w:rsidR="00017A09">
        <w:rPr>
          <w:rFonts w:ascii="Times New Roman" w:hAnsi="Times New Roman" w:cs="Times New Roman"/>
          <w:color w:val="000000"/>
          <w:sz w:val="24"/>
          <w:szCs w:val="24"/>
          <w:shd w:val="clear" w:color="auto" w:fill="FFFFFF"/>
        </w:rPr>
        <w:t xml:space="preserve"> per year, and excluded</w:t>
      </w:r>
      <w:r>
        <w:rPr>
          <w:rFonts w:ascii="Times New Roman" w:hAnsi="Times New Roman" w:cs="Times New Roman"/>
          <w:color w:val="000000"/>
          <w:sz w:val="24"/>
          <w:szCs w:val="24"/>
          <w:shd w:val="clear" w:color="auto" w:fill="FFFFFF"/>
        </w:rPr>
        <w:t xml:space="preserve"> species</w:t>
      </w:r>
      <w:r w:rsidRPr="00F7573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that are </w:t>
      </w:r>
      <w:r w:rsidR="0099610C">
        <w:rPr>
          <w:rFonts w:ascii="Times New Roman" w:hAnsi="Times New Roman" w:cs="Times New Roman"/>
          <w:color w:val="000000"/>
          <w:sz w:val="24"/>
          <w:szCs w:val="24"/>
          <w:shd w:val="clear" w:color="auto" w:fill="FFFFFF"/>
        </w:rPr>
        <w:t xml:space="preserve">migratory </w:t>
      </w:r>
      <w:r w:rsidRPr="00F75730">
        <w:rPr>
          <w:rFonts w:ascii="Times New Roman" w:hAnsi="Times New Roman" w:cs="Times New Roman"/>
          <w:color w:val="000000"/>
          <w:sz w:val="24"/>
          <w:szCs w:val="24"/>
          <w:shd w:val="clear" w:color="auto" w:fill="FFFFFF"/>
        </w:rPr>
        <w:t>in the Piedmont ecoregion</w:t>
      </w:r>
      <w:r w:rsidR="008B3E59">
        <w:rPr>
          <w:rFonts w:ascii="Times New Roman" w:hAnsi="Times New Roman" w:cs="Times New Roman"/>
          <w:color w:val="000000"/>
          <w:sz w:val="24"/>
          <w:szCs w:val="24"/>
          <w:shd w:val="clear" w:color="auto" w:fill="FFFFFF"/>
        </w:rPr>
        <w:t xml:space="preserve">. </w:t>
      </w:r>
      <w:r w:rsidR="008212C2">
        <w:rPr>
          <w:rFonts w:ascii="Times New Roman" w:hAnsi="Times New Roman" w:cs="Times New Roman"/>
          <w:color w:val="000000"/>
          <w:sz w:val="24"/>
          <w:szCs w:val="24"/>
          <w:shd w:val="clear" w:color="auto" w:fill="FFFFFF"/>
        </w:rPr>
        <w:t xml:space="preserve">For a given species, we also omitted years with less than 10 unique observer dates from analyses. </w:t>
      </w:r>
      <w:r w:rsidR="00743B42">
        <w:rPr>
          <w:rFonts w:ascii="Times New Roman" w:hAnsi="Times New Roman" w:cs="Times New Roman"/>
          <w:color w:val="000000"/>
          <w:sz w:val="24"/>
          <w:szCs w:val="24"/>
          <w:shd w:val="clear" w:color="auto" w:fill="FFFFFF"/>
        </w:rPr>
        <w:t xml:space="preserve">We treated </w:t>
      </w:r>
      <w:proofErr w:type="spellStart"/>
      <w:r w:rsidR="00743B42" w:rsidRPr="00743B42">
        <w:rPr>
          <w:rFonts w:ascii="Times New Roman" w:hAnsi="Times New Roman" w:cs="Times New Roman"/>
          <w:i/>
          <w:color w:val="000000"/>
          <w:sz w:val="24"/>
          <w:szCs w:val="24"/>
          <w:shd w:val="clear" w:color="auto" w:fill="FFFFFF"/>
        </w:rPr>
        <w:t>Erynnis</w:t>
      </w:r>
      <w:proofErr w:type="spellEnd"/>
      <w:r w:rsidR="00743B42" w:rsidRPr="00743B42">
        <w:rPr>
          <w:rFonts w:ascii="Times New Roman" w:hAnsi="Times New Roman" w:cs="Times New Roman"/>
          <w:i/>
          <w:color w:val="000000"/>
          <w:sz w:val="24"/>
          <w:szCs w:val="24"/>
          <w:shd w:val="clear" w:color="auto" w:fill="FFFFFF"/>
        </w:rPr>
        <w:t xml:space="preserve"> </w:t>
      </w:r>
      <w:proofErr w:type="spellStart"/>
      <w:r w:rsidR="00743B42" w:rsidRPr="00743B42">
        <w:rPr>
          <w:rFonts w:ascii="Times New Roman" w:hAnsi="Times New Roman" w:cs="Times New Roman"/>
          <w:i/>
          <w:color w:val="000000"/>
          <w:sz w:val="24"/>
          <w:szCs w:val="24"/>
          <w:shd w:val="clear" w:color="auto" w:fill="FFFFFF"/>
        </w:rPr>
        <w:t>horatius</w:t>
      </w:r>
      <w:proofErr w:type="spellEnd"/>
      <w:r w:rsidR="00743B42">
        <w:rPr>
          <w:rFonts w:ascii="Times New Roman" w:hAnsi="Times New Roman" w:cs="Times New Roman"/>
          <w:color w:val="000000"/>
          <w:sz w:val="24"/>
          <w:szCs w:val="24"/>
          <w:shd w:val="clear" w:color="auto" w:fill="FFFFFF"/>
        </w:rPr>
        <w:t xml:space="preserve"> and </w:t>
      </w:r>
      <w:r w:rsidR="00743B42" w:rsidRPr="00743B42">
        <w:rPr>
          <w:rFonts w:ascii="Times New Roman" w:hAnsi="Times New Roman" w:cs="Times New Roman"/>
          <w:i/>
          <w:color w:val="000000"/>
          <w:sz w:val="24"/>
          <w:szCs w:val="24"/>
          <w:shd w:val="clear" w:color="auto" w:fill="FFFFFF"/>
        </w:rPr>
        <w:t xml:space="preserve">E. </w:t>
      </w:r>
      <w:proofErr w:type="spellStart"/>
      <w:r w:rsidR="00743B42" w:rsidRPr="00743B42">
        <w:rPr>
          <w:rFonts w:ascii="Times New Roman" w:hAnsi="Times New Roman" w:cs="Times New Roman"/>
          <w:i/>
          <w:color w:val="000000"/>
          <w:sz w:val="24"/>
          <w:szCs w:val="24"/>
          <w:shd w:val="clear" w:color="auto" w:fill="FFFFFF"/>
        </w:rPr>
        <w:t>juvenalis</w:t>
      </w:r>
      <w:proofErr w:type="spellEnd"/>
      <w:r w:rsidR="00743B42">
        <w:rPr>
          <w:rFonts w:ascii="Times New Roman" w:hAnsi="Times New Roman" w:cs="Times New Roman"/>
          <w:color w:val="000000"/>
          <w:sz w:val="24"/>
          <w:szCs w:val="24"/>
          <w:shd w:val="clear" w:color="auto" w:fill="FFFFFF"/>
        </w:rPr>
        <w:t xml:space="preserve"> as a single taxon, </w:t>
      </w:r>
      <w:proofErr w:type="spellStart"/>
      <w:r w:rsidR="00743B42" w:rsidRPr="00743B42">
        <w:rPr>
          <w:rFonts w:ascii="Times New Roman" w:hAnsi="Times New Roman" w:cs="Times New Roman"/>
          <w:i/>
          <w:color w:val="000000"/>
          <w:sz w:val="24"/>
          <w:szCs w:val="24"/>
          <w:shd w:val="clear" w:color="auto" w:fill="FFFFFF"/>
        </w:rPr>
        <w:t>Erynnis</w:t>
      </w:r>
      <w:proofErr w:type="spellEnd"/>
      <w:r w:rsidR="00743B42">
        <w:rPr>
          <w:rFonts w:ascii="Times New Roman" w:hAnsi="Times New Roman" w:cs="Times New Roman"/>
          <w:color w:val="000000"/>
          <w:sz w:val="24"/>
          <w:szCs w:val="24"/>
          <w:shd w:val="clear" w:color="auto" w:fill="FFFFFF"/>
        </w:rPr>
        <w:t xml:space="preserve"> spp., since observers frequently consider time of year to distinguish these very similar species, rendering it impractical to </w:t>
      </w:r>
      <w:r w:rsidR="00DE563D">
        <w:rPr>
          <w:rFonts w:ascii="Times New Roman" w:hAnsi="Times New Roman" w:cs="Times New Roman"/>
          <w:color w:val="000000"/>
          <w:sz w:val="24"/>
          <w:szCs w:val="24"/>
          <w:shd w:val="clear" w:color="auto" w:fill="FFFFFF"/>
        </w:rPr>
        <w:t xml:space="preserve">meaningfully </w:t>
      </w:r>
      <w:r w:rsidR="00743B42">
        <w:rPr>
          <w:rFonts w:ascii="Times New Roman" w:hAnsi="Times New Roman" w:cs="Times New Roman"/>
          <w:color w:val="000000"/>
          <w:sz w:val="24"/>
          <w:szCs w:val="24"/>
          <w:shd w:val="clear" w:color="auto" w:fill="FFFFFF"/>
        </w:rPr>
        <w:t xml:space="preserve">interpret any differences in phenology. For the same reason, we also treated </w:t>
      </w:r>
      <w:proofErr w:type="spellStart"/>
      <w:r w:rsidR="00743B42" w:rsidRPr="00743B42">
        <w:rPr>
          <w:rFonts w:ascii="Times New Roman" w:hAnsi="Times New Roman" w:cs="Times New Roman"/>
          <w:i/>
          <w:color w:val="000000"/>
          <w:sz w:val="24"/>
          <w:szCs w:val="24"/>
          <w:shd w:val="clear" w:color="auto" w:fill="FFFFFF"/>
        </w:rPr>
        <w:t>Celastrina</w:t>
      </w:r>
      <w:proofErr w:type="spellEnd"/>
      <w:r w:rsidR="00743B42" w:rsidRPr="00743B42">
        <w:rPr>
          <w:rFonts w:ascii="Times New Roman" w:hAnsi="Times New Roman" w:cs="Times New Roman"/>
          <w:i/>
          <w:color w:val="000000"/>
          <w:sz w:val="24"/>
          <w:szCs w:val="24"/>
          <w:shd w:val="clear" w:color="auto" w:fill="FFFFFF"/>
        </w:rPr>
        <w:t xml:space="preserve"> </w:t>
      </w:r>
      <w:proofErr w:type="spellStart"/>
      <w:r w:rsidR="00743B42" w:rsidRPr="00743B42">
        <w:rPr>
          <w:rFonts w:ascii="Times New Roman" w:hAnsi="Times New Roman" w:cs="Times New Roman"/>
          <w:i/>
          <w:color w:val="000000"/>
          <w:sz w:val="24"/>
          <w:szCs w:val="24"/>
          <w:shd w:val="clear" w:color="auto" w:fill="FFFFFF"/>
        </w:rPr>
        <w:t>ladon</w:t>
      </w:r>
      <w:proofErr w:type="spellEnd"/>
      <w:r w:rsidR="00743B42">
        <w:rPr>
          <w:rFonts w:ascii="Times New Roman" w:hAnsi="Times New Roman" w:cs="Times New Roman"/>
          <w:color w:val="000000"/>
          <w:sz w:val="24"/>
          <w:szCs w:val="24"/>
          <w:shd w:val="clear" w:color="auto" w:fill="FFFFFF"/>
        </w:rPr>
        <w:t xml:space="preserve"> and </w:t>
      </w:r>
      <w:proofErr w:type="spellStart"/>
      <w:r w:rsidR="00743B42" w:rsidRPr="00743B42">
        <w:rPr>
          <w:rFonts w:ascii="Times New Roman" w:hAnsi="Times New Roman" w:cs="Times New Roman"/>
          <w:i/>
          <w:color w:val="000000"/>
          <w:sz w:val="24"/>
          <w:szCs w:val="24"/>
          <w:shd w:val="clear" w:color="auto" w:fill="FFFFFF"/>
        </w:rPr>
        <w:t>Celastrina</w:t>
      </w:r>
      <w:proofErr w:type="spellEnd"/>
      <w:r w:rsidR="00743B42" w:rsidRPr="00743B42">
        <w:rPr>
          <w:rFonts w:ascii="Times New Roman" w:hAnsi="Times New Roman" w:cs="Times New Roman"/>
          <w:i/>
          <w:color w:val="000000"/>
          <w:sz w:val="24"/>
          <w:szCs w:val="24"/>
          <w:shd w:val="clear" w:color="auto" w:fill="FFFFFF"/>
        </w:rPr>
        <w:t xml:space="preserve"> </w:t>
      </w:r>
      <w:proofErr w:type="spellStart"/>
      <w:r w:rsidR="00743B42" w:rsidRPr="00743B42">
        <w:rPr>
          <w:rFonts w:ascii="Times New Roman" w:hAnsi="Times New Roman" w:cs="Times New Roman"/>
          <w:i/>
          <w:color w:val="000000"/>
          <w:sz w:val="24"/>
          <w:szCs w:val="24"/>
          <w:shd w:val="clear" w:color="auto" w:fill="FFFFFF"/>
        </w:rPr>
        <w:t>neglecta</w:t>
      </w:r>
      <w:proofErr w:type="spellEnd"/>
      <w:r w:rsidR="00743B42">
        <w:rPr>
          <w:rFonts w:ascii="Times New Roman" w:hAnsi="Times New Roman" w:cs="Times New Roman"/>
          <w:color w:val="000000"/>
          <w:sz w:val="24"/>
          <w:szCs w:val="24"/>
          <w:shd w:val="clear" w:color="auto" w:fill="FFFFFF"/>
        </w:rPr>
        <w:t xml:space="preserve"> as a single taxon, </w:t>
      </w:r>
      <w:proofErr w:type="spellStart"/>
      <w:r w:rsidR="00743B42" w:rsidRPr="00743B42">
        <w:rPr>
          <w:rFonts w:ascii="Times New Roman" w:hAnsi="Times New Roman" w:cs="Times New Roman"/>
          <w:i/>
          <w:color w:val="000000"/>
          <w:sz w:val="24"/>
          <w:szCs w:val="24"/>
          <w:shd w:val="clear" w:color="auto" w:fill="FFFFFF"/>
        </w:rPr>
        <w:t>Celastrina</w:t>
      </w:r>
      <w:proofErr w:type="spellEnd"/>
      <w:r w:rsidR="00743B42">
        <w:rPr>
          <w:rFonts w:ascii="Times New Roman" w:hAnsi="Times New Roman" w:cs="Times New Roman"/>
          <w:color w:val="000000"/>
          <w:sz w:val="24"/>
          <w:szCs w:val="24"/>
          <w:shd w:val="clear" w:color="auto" w:fill="FFFFFF"/>
        </w:rPr>
        <w:t xml:space="preserve"> spp. </w:t>
      </w:r>
      <w:r w:rsidR="008212C2">
        <w:rPr>
          <w:rFonts w:ascii="Times New Roman" w:hAnsi="Times New Roman" w:cs="Times New Roman"/>
          <w:color w:val="000000"/>
          <w:sz w:val="24"/>
          <w:szCs w:val="24"/>
          <w:shd w:val="clear" w:color="auto" w:fill="FFFFFF"/>
        </w:rPr>
        <w:t>We</w:t>
      </w:r>
      <w:r w:rsidR="00743B42">
        <w:rPr>
          <w:rFonts w:ascii="Times New Roman" w:hAnsi="Times New Roman" w:cs="Times New Roman"/>
          <w:color w:val="000000"/>
          <w:sz w:val="24"/>
          <w:szCs w:val="24"/>
          <w:shd w:val="clear" w:color="auto" w:fill="FFFFFF"/>
        </w:rPr>
        <w:t xml:space="preserve"> included</w:t>
      </w:r>
      <w:r w:rsidR="008212C2">
        <w:rPr>
          <w:rFonts w:ascii="Times New Roman" w:hAnsi="Times New Roman" w:cs="Times New Roman"/>
          <w:color w:val="000000"/>
          <w:sz w:val="24"/>
          <w:szCs w:val="24"/>
          <w:shd w:val="clear" w:color="auto" w:fill="FFFFFF"/>
        </w:rPr>
        <w:t xml:space="preserve"> a total of</w:t>
      </w:r>
      <w:r w:rsidR="00743B42">
        <w:rPr>
          <w:rFonts w:ascii="Times New Roman" w:hAnsi="Times New Roman" w:cs="Times New Roman"/>
          <w:color w:val="000000"/>
          <w:sz w:val="24"/>
          <w:szCs w:val="24"/>
          <w:shd w:val="clear" w:color="auto" w:fill="FFFFFF"/>
        </w:rPr>
        <w:t xml:space="preserve"> 38 species or taxa (hereafter referred to as species)</w:t>
      </w:r>
      <w:r w:rsidRPr="00F75730">
        <w:rPr>
          <w:rFonts w:ascii="Times New Roman" w:hAnsi="Times New Roman" w:cs="Times New Roman"/>
          <w:color w:val="000000"/>
          <w:sz w:val="24"/>
          <w:szCs w:val="24"/>
          <w:shd w:val="clear" w:color="auto" w:fill="FFFFFF"/>
        </w:rPr>
        <w:t xml:space="preserve"> </w:t>
      </w:r>
      <w:r w:rsidR="00743B42">
        <w:rPr>
          <w:rFonts w:ascii="Times New Roman" w:hAnsi="Times New Roman" w:cs="Times New Roman"/>
          <w:color w:val="000000"/>
          <w:sz w:val="24"/>
          <w:szCs w:val="24"/>
          <w:shd w:val="clear" w:color="auto" w:fill="FFFFFF"/>
        </w:rPr>
        <w:t xml:space="preserve">in our analysis. </w:t>
      </w:r>
      <w:r w:rsidRPr="00F75730">
        <w:rPr>
          <w:rFonts w:ascii="Times New Roman" w:hAnsi="Times New Roman" w:cs="Times New Roman"/>
          <w:color w:val="000000"/>
          <w:sz w:val="24"/>
          <w:szCs w:val="24"/>
          <w:shd w:val="clear" w:color="auto" w:fill="FFFFFF"/>
        </w:rPr>
        <w:t>(</w:t>
      </w:r>
      <w:r w:rsidR="00075CC8">
        <w:rPr>
          <w:rFonts w:ascii="Times New Roman" w:hAnsi="Times New Roman" w:cs="Times New Roman"/>
          <w:color w:val="000000"/>
          <w:sz w:val="24"/>
          <w:szCs w:val="24"/>
          <w:shd w:val="clear" w:color="auto" w:fill="FFFFFF"/>
        </w:rPr>
        <w:t>Table S</w:t>
      </w:r>
      <w:r w:rsidRPr="00F75730">
        <w:rPr>
          <w:rFonts w:ascii="Times New Roman" w:hAnsi="Times New Roman" w:cs="Times New Roman"/>
          <w:color w:val="000000"/>
          <w:sz w:val="24"/>
          <w:szCs w:val="24"/>
          <w:shd w:val="clear" w:color="auto" w:fill="FFFFFF"/>
        </w:rPr>
        <w:t xml:space="preserve">1). </w:t>
      </w:r>
      <w:r>
        <w:rPr>
          <w:rFonts w:ascii="Times New Roman" w:hAnsi="Times New Roman" w:cs="Times New Roman"/>
          <w:color w:val="000000"/>
          <w:sz w:val="24"/>
          <w:szCs w:val="24"/>
          <w:shd w:val="clear" w:color="auto" w:fill="FFFFFF"/>
        </w:rPr>
        <w:t>We used R (v</w:t>
      </w:r>
      <w:r w:rsidR="00017A09">
        <w:rPr>
          <w:rFonts w:ascii="Times New Roman" w:hAnsi="Times New Roman" w:cs="Times New Roman"/>
          <w:color w:val="000000"/>
          <w:sz w:val="24"/>
          <w:szCs w:val="24"/>
          <w:shd w:val="clear" w:color="auto" w:fill="FFFFFF"/>
        </w:rPr>
        <w:t xml:space="preserve">ersion </w:t>
      </w:r>
      <w:r>
        <w:rPr>
          <w:rFonts w:ascii="Times New Roman" w:hAnsi="Times New Roman" w:cs="Times New Roman"/>
          <w:color w:val="000000"/>
          <w:sz w:val="24"/>
          <w:szCs w:val="24"/>
          <w:shd w:val="clear" w:color="auto" w:fill="FFFFFF"/>
        </w:rPr>
        <w:t>4.1.1) for all analyses.</w:t>
      </w:r>
      <w:r w:rsidR="00175082">
        <w:rPr>
          <w:rFonts w:ascii="Times New Roman" w:hAnsi="Times New Roman" w:cs="Times New Roman"/>
          <w:color w:val="000000"/>
          <w:sz w:val="24"/>
          <w:szCs w:val="24"/>
          <w:shd w:val="clear" w:color="auto" w:fill="FFFFFF"/>
        </w:rPr>
        <w:t xml:space="preserve"> </w:t>
      </w:r>
    </w:p>
    <w:p w14:paraId="32B3BFF7" w14:textId="769A8D03" w:rsidR="005B41F5" w:rsidRPr="007400C2" w:rsidRDefault="00E11D7E" w:rsidP="0082444F">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lastRenderedPageBreak/>
        <w:t>Spring appearance date</w:t>
      </w:r>
    </w:p>
    <w:p w14:paraId="34D8412C" w14:textId="5380C93B" w:rsidR="009D1120" w:rsidRDefault="009D1120" w:rsidP="0082444F">
      <w:pPr>
        <w:spacing w:line="480" w:lineRule="auto"/>
        <w:ind w:firstLine="720"/>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Since first record of appearance is heavily subject to outliers (van </w:t>
      </w:r>
      <w:proofErr w:type="spellStart"/>
      <w:r>
        <w:rPr>
          <w:rFonts w:ascii="Times New Roman" w:hAnsi="Times New Roman" w:cs="Times New Roman"/>
          <w:color w:val="000000"/>
          <w:sz w:val="24"/>
          <w:szCs w:val="24"/>
          <w:shd w:val="clear" w:color="auto" w:fill="FFFFFF"/>
        </w:rPr>
        <w:t>Strien</w:t>
      </w:r>
      <w:proofErr w:type="spellEnd"/>
      <w:r>
        <w:rPr>
          <w:rFonts w:ascii="Times New Roman" w:hAnsi="Times New Roman" w:cs="Times New Roman"/>
          <w:color w:val="000000"/>
          <w:sz w:val="24"/>
          <w:szCs w:val="24"/>
          <w:shd w:val="clear" w:color="auto" w:fill="FFFFFF"/>
        </w:rPr>
        <w:t xml:space="preserve"> et al. 2008), we defined </w:t>
      </w:r>
      <w:commentRangeStart w:id="0"/>
      <w:r w:rsidR="00E11D7E">
        <w:rPr>
          <w:rFonts w:ascii="Times New Roman" w:hAnsi="Times New Roman" w:cs="Times New Roman"/>
          <w:color w:val="000000"/>
          <w:sz w:val="24"/>
          <w:szCs w:val="24"/>
          <w:shd w:val="clear" w:color="auto" w:fill="FFFFFF"/>
        </w:rPr>
        <w:t>spring appearance date</w:t>
      </w:r>
      <w:commentRangeEnd w:id="0"/>
      <w:r w:rsidR="008212C2">
        <w:rPr>
          <w:rStyle w:val="CommentReference"/>
        </w:rPr>
        <w:commentReference w:id="0"/>
      </w:r>
      <w:r>
        <w:rPr>
          <w:rFonts w:ascii="Times New Roman" w:hAnsi="Times New Roman" w:cs="Times New Roman"/>
          <w:color w:val="000000"/>
          <w:sz w:val="24"/>
          <w:szCs w:val="24"/>
          <w:shd w:val="clear" w:color="auto" w:fill="FFFFFF"/>
        </w:rPr>
        <w:t xml:space="preserve"> as the date on which 10% of records had been collected for each unique species-year. </w:t>
      </w:r>
      <w:r w:rsidR="00E11D7E">
        <w:rPr>
          <w:rFonts w:ascii="Times New Roman" w:hAnsi="Times New Roman" w:cs="Times New Roman"/>
          <w:color w:val="000000"/>
          <w:sz w:val="24"/>
          <w:szCs w:val="24"/>
          <w:shd w:val="clear" w:color="auto" w:fill="FFFFFF"/>
        </w:rPr>
        <w:t xml:space="preserve">For example, if a butterfly species has </w:t>
      </w:r>
      <w:r w:rsidR="00A850A8">
        <w:rPr>
          <w:rFonts w:ascii="Times New Roman" w:hAnsi="Times New Roman" w:cs="Times New Roman"/>
          <w:color w:val="000000"/>
          <w:sz w:val="24"/>
          <w:szCs w:val="24"/>
          <w:shd w:val="clear" w:color="auto" w:fill="FFFFFF"/>
        </w:rPr>
        <w:t>26</w:t>
      </w:r>
      <w:r w:rsidR="00E11D7E">
        <w:rPr>
          <w:rFonts w:ascii="Times New Roman" w:hAnsi="Times New Roman" w:cs="Times New Roman"/>
          <w:color w:val="000000"/>
          <w:sz w:val="24"/>
          <w:szCs w:val="24"/>
          <w:shd w:val="clear" w:color="auto" w:fill="FFFFFF"/>
        </w:rPr>
        <w:t xml:space="preserve"> records in a given year, then the spring appearance date would be the date on which the </w:t>
      </w:r>
      <w:ins w:id="1" w:author="Hurlbert, Allen Hartley" w:date="2022-07-14T10:34:00Z">
        <w:r w:rsidR="004D1A25">
          <w:rPr>
            <w:rFonts w:ascii="Times New Roman" w:hAnsi="Times New Roman" w:cs="Times New Roman"/>
            <w:color w:val="000000"/>
            <w:sz w:val="24"/>
            <w:szCs w:val="24"/>
            <w:shd w:val="clear" w:color="auto" w:fill="FFFFFF"/>
          </w:rPr>
          <w:t xml:space="preserve">third (the </w:t>
        </w:r>
      </w:ins>
      <w:r w:rsidR="00A850A8">
        <w:rPr>
          <w:rFonts w:ascii="Times New Roman" w:hAnsi="Times New Roman" w:cs="Times New Roman"/>
          <w:color w:val="000000"/>
          <w:sz w:val="24"/>
          <w:szCs w:val="24"/>
          <w:shd w:val="clear" w:color="auto" w:fill="FFFFFF"/>
        </w:rPr>
        <w:t xml:space="preserve">next </w:t>
      </w:r>
      <w:r w:rsidR="008326B0">
        <w:rPr>
          <w:rFonts w:ascii="Times New Roman" w:hAnsi="Times New Roman" w:cs="Times New Roman"/>
          <w:color w:val="000000"/>
          <w:sz w:val="24"/>
          <w:szCs w:val="24"/>
          <w:shd w:val="clear" w:color="auto" w:fill="FFFFFF"/>
        </w:rPr>
        <w:t>whole number above 2.6</w:t>
      </w:r>
      <w:ins w:id="2" w:author="Hurlbert, Allen Hartley" w:date="2022-07-14T10:35:00Z">
        <w:r w:rsidR="004D1A25">
          <w:rPr>
            <w:rFonts w:ascii="Times New Roman" w:hAnsi="Times New Roman" w:cs="Times New Roman"/>
            <w:color w:val="000000"/>
            <w:sz w:val="24"/>
            <w:szCs w:val="24"/>
            <w:shd w:val="clear" w:color="auto" w:fill="FFFFFF"/>
          </w:rPr>
          <w:t>)</w:t>
        </w:r>
      </w:ins>
      <w:r w:rsidR="008326B0">
        <w:rPr>
          <w:rFonts w:ascii="Times New Roman" w:hAnsi="Times New Roman" w:cs="Times New Roman"/>
          <w:color w:val="000000"/>
          <w:sz w:val="24"/>
          <w:szCs w:val="24"/>
          <w:shd w:val="clear" w:color="auto" w:fill="FFFFFF"/>
        </w:rPr>
        <w:t xml:space="preserve"> record</w:t>
      </w:r>
      <w:del w:id="3" w:author="Hurlbert, Allen Hartley" w:date="2022-07-14T10:35:00Z">
        <w:r w:rsidR="008326B0" w:rsidDel="004D1A25">
          <w:rPr>
            <w:rFonts w:ascii="Times New Roman" w:hAnsi="Times New Roman" w:cs="Times New Roman"/>
            <w:color w:val="000000"/>
            <w:sz w:val="24"/>
            <w:szCs w:val="24"/>
            <w:shd w:val="clear" w:color="auto" w:fill="FFFFFF"/>
          </w:rPr>
          <w:delText>s</w:delText>
        </w:r>
      </w:del>
      <w:r w:rsidR="008326B0">
        <w:rPr>
          <w:rFonts w:ascii="Times New Roman" w:hAnsi="Times New Roman" w:cs="Times New Roman"/>
          <w:color w:val="000000"/>
          <w:sz w:val="24"/>
          <w:szCs w:val="24"/>
          <w:shd w:val="clear" w:color="auto" w:fill="FFFFFF"/>
        </w:rPr>
        <w:t xml:space="preserve"> </w:t>
      </w:r>
      <w:r w:rsidR="00A850A8">
        <w:rPr>
          <w:rFonts w:ascii="Times New Roman" w:hAnsi="Times New Roman" w:cs="Times New Roman"/>
          <w:color w:val="000000"/>
          <w:sz w:val="24"/>
          <w:szCs w:val="24"/>
          <w:shd w:val="clear" w:color="auto" w:fill="FFFFFF"/>
        </w:rPr>
        <w:t>occurred</w:t>
      </w:r>
      <w:r w:rsidR="00075CC8">
        <w:rPr>
          <w:rFonts w:ascii="Times New Roman" w:hAnsi="Times New Roman" w:cs="Times New Roman"/>
          <w:color w:val="000000"/>
          <w:sz w:val="24"/>
          <w:szCs w:val="24"/>
          <w:shd w:val="clear" w:color="auto" w:fill="FFFFFF"/>
        </w:rPr>
        <w:t xml:space="preserve"> (illustrated in Fig. S2)</w:t>
      </w:r>
      <w:r w:rsidR="00E11D7E">
        <w:rPr>
          <w:rFonts w:ascii="Times New Roman" w:hAnsi="Times New Roman" w:cs="Times New Roman"/>
          <w:color w:val="000000"/>
          <w:sz w:val="24"/>
          <w:szCs w:val="24"/>
          <w:shd w:val="clear" w:color="auto" w:fill="FFFFFF"/>
        </w:rPr>
        <w:t xml:space="preserve">. </w:t>
      </w:r>
    </w:p>
    <w:p w14:paraId="5B6391A8" w14:textId="4003F366" w:rsidR="0082444F" w:rsidRDefault="00B4487E" w:rsidP="0082444F">
      <w:pPr>
        <w:spacing w:line="480" w:lineRule="auto"/>
        <w:ind w:firstLine="720"/>
        <w:contextualSpacing/>
        <w:rPr>
          <w:rFonts w:ascii="Times New Roman" w:hAnsi="Times New Roman" w:cs="Times New Roman"/>
          <w:color w:val="000000"/>
          <w:sz w:val="24"/>
          <w:szCs w:val="24"/>
          <w:shd w:val="clear" w:color="auto" w:fill="FFFFFF"/>
        </w:rPr>
      </w:pPr>
      <w:ins w:id="4" w:author="Hurlbert, Allen Hartley" w:date="2022-07-14T11:30:00Z">
        <w:r>
          <w:rPr>
            <w:rFonts w:ascii="Times New Roman" w:hAnsi="Times New Roman" w:cs="Times New Roman"/>
            <w:color w:val="000000"/>
            <w:sz w:val="24"/>
            <w:szCs w:val="24"/>
            <w:shd w:val="clear" w:color="auto" w:fill="FFFFFF"/>
          </w:rPr>
          <w:t xml:space="preserve">We ignored information on abundance and </w:t>
        </w:r>
        <w:r>
          <w:rPr>
            <w:rFonts w:ascii="Times New Roman" w:hAnsi="Times New Roman" w:cs="Times New Roman"/>
            <w:color w:val="000000"/>
            <w:sz w:val="24"/>
            <w:szCs w:val="24"/>
            <w:shd w:val="clear" w:color="auto" w:fill="FFFFFF"/>
          </w:rPr>
          <w:t xml:space="preserve">defined a </w:t>
        </w:r>
      </w:ins>
      <w:ins w:id="5" w:author="Hurlbert, Allen Hartley" w:date="2022-07-14T11:31:00Z">
        <w:r w:rsidR="0027416F">
          <w:rPr>
            <w:rFonts w:ascii="Times New Roman" w:hAnsi="Times New Roman" w:cs="Times New Roman"/>
            <w:color w:val="000000"/>
            <w:sz w:val="24"/>
            <w:szCs w:val="24"/>
            <w:shd w:val="clear" w:color="auto" w:fill="FFFFFF"/>
          </w:rPr>
          <w:t>“</w:t>
        </w:r>
      </w:ins>
      <w:ins w:id="6" w:author="Hurlbert, Allen Hartley" w:date="2022-07-14T11:30:00Z">
        <w:r>
          <w:rPr>
            <w:rFonts w:ascii="Times New Roman" w:hAnsi="Times New Roman" w:cs="Times New Roman"/>
            <w:color w:val="000000"/>
            <w:sz w:val="24"/>
            <w:szCs w:val="24"/>
            <w:shd w:val="clear" w:color="auto" w:fill="FFFFFF"/>
          </w:rPr>
          <w:t>record</w:t>
        </w:r>
      </w:ins>
      <w:ins w:id="7" w:author="Hurlbert, Allen Hartley" w:date="2022-07-14T11:31:00Z">
        <w:r w:rsidR="0027416F">
          <w:rPr>
            <w:rFonts w:ascii="Times New Roman" w:hAnsi="Times New Roman" w:cs="Times New Roman"/>
            <w:color w:val="000000"/>
            <w:sz w:val="24"/>
            <w:szCs w:val="24"/>
            <w:shd w:val="clear" w:color="auto" w:fill="FFFFFF"/>
          </w:rPr>
          <w:t>”</w:t>
        </w:r>
      </w:ins>
      <w:ins w:id="8" w:author="Hurlbert, Allen Hartley" w:date="2022-07-14T11:30:00Z">
        <w:r>
          <w:rPr>
            <w:rFonts w:ascii="Times New Roman" w:hAnsi="Times New Roman" w:cs="Times New Roman"/>
            <w:color w:val="000000"/>
            <w:sz w:val="24"/>
            <w:szCs w:val="24"/>
            <w:shd w:val="clear" w:color="auto" w:fill="FFFFFF"/>
          </w:rPr>
          <w:t xml:space="preserve"> to be each unique combination of observer, date, county, and species</w:t>
        </w:r>
        <w:r w:rsidR="0027416F">
          <w:rPr>
            <w:rFonts w:ascii="Times New Roman" w:hAnsi="Times New Roman" w:cs="Times New Roman"/>
            <w:color w:val="000000"/>
            <w:sz w:val="24"/>
            <w:szCs w:val="24"/>
            <w:shd w:val="clear" w:color="auto" w:fill="FFFFFF"/>
          </w:rPr>
          <w:t xml:space="preserve"> in order </w:t>
        </w:r>
      </w:ins>
      <w:del w:id="9" w:author="Hurlbert, Allen Hartley" w:date="2022-07-14T11:31:00Z">
        <w:r w:rsidR="00E46641" w:rsidDel="0027416F">
          <w:rPr>
            <w:rFonts w:ascii="Times New Roman" w:hAnsi="Times New Roman" w:cs="Times New Roman"/>
            <w:color w:val="000000"/>
            <w:sz w:val="24"/>
            <w:szCs w:val="24"/>
            <w:shd w:val="clear" w:color="auto" w:fill="FFFFFF"/>
          </w:rPr>
          <w:delText>T</w:delText>
        </w:r>
      </w:del>
      <w:ins w:id="10" w:author="Hurlbert, Allen Hartley" w:date="2022-07-14T11:31:00Z">
        <w:r w:rsidR="0027416F">
          <w:rPr>
            <w:rFonts w:ascii="Times New Roman" w:hAnsi="Times New Roman" w:cs="Times New Roman"/>
            <w:color w:val="000000"/>
            <w:sz w:val="24"/>
            <w:szCs w:val="24"/>
            <w:shd w:val="clear" w:color="auto" w:fill="FFFFFF"/>
          </w:rPr>
          <w:t>t</w:t>
        </w:r>
      </w:ins>
      <w:r w:rsidR="00E46641">
        <w:rPr>
          <w:rFonts w:ascii="Times New Roman" w:hAnsi="Times New Roman" w:cs="Times New Roman"/>
          <w:color w:val="000000"/>
          <w:sz w:val="24"/>
          <w:szCs w:val="24"/>
          <w:shd w:val="clear" w:color="auto" w:fill="FFFFFF"/>
        </w:rPr>
        <w:t xml:space="preserve">o limit the outsize </w:t>
      </w:r>
      <w:r w:rsidR="00307745">
        <w:rPr>
          <w:rFonts w:ascii="Times New Roman" w:hAnsi="Times New Roman" w:cs="Times New Roman"/>
          <w:color w:val="000000"/>
          <w:sz w:val="24"/>
          <w:szCs w:val="24"/>
          <w:shd w:val="clear" w:color="auto" w:fill="FFFFFF"/>
        </w:rPr>
        <w:t>influence</w:t>
      </w:r>
      <w:r w:rsidR="00E46641">
        <w:rPr>
          <w:rFonts w:ascii="Times New Roman" w:hAnsi="Times New Roman" w:cs="Times New Roman"/>
          <w:color w:val="000000"/>
          <w:sz w:val="24"/>
          <w:szCs w:val="24"/>
          <w:shd w:val="clear" w:color="auto" w:fill="FFFFFF"/>
        </w:rPr>
        <w:t xml:space="preserve"> of</w:t>
      </w:r>
      <w:r w:rsidR="009D1120">
        <w:rPr>
          <w:rFonts w:ascii="Times New Roman" w:hAnsi="Times New Roman" w:cs="Times New Roman"/>
          <w:color w:val="000000"/>
          <w:sz w:val="24"/>
          <w:szCs w:val="24"/>
          <w:shd w:val="clear" w:color="auto" w:fill="FFFFFF"/>
        </w:rPr>
        <w:t xml:space="preserve"> </w:t>
      </w:r>
      <w:del w:id="11" w:author="Hurlbert, Allen Hartley" w:date="2022-07-14T11:29:00Z">
        <w:r w:rsidR="009D1120" w:rsidDel="00B4487E">
          <w:rPr>
            <w:rFonts w:ascii="Times New Roman" w:hAnsi="Times New Roman" w:cs="Times New Roman"/>
            <w:color w:val="000000"/>
            <w:sz w:val="24"/>
            <w:szCs w:val="24"/>
            <w:shd w:val="clear" w:color="auto" w:fill="FFFFFF"/>
          </w:rPr>
          <w:delText xml:space="preserve">mass </w:delText>
        </w:r>
      </w:del>
      <w:r w:rsidR="009D1120">
        <w:rPr>
          <w:rFonts w:ascii="Times New Roman" w:hAnsi="Times New Roman" w:cs="Times New Roman"/>
          <w:color w:val="000000"/>
          <w:sz w:val="24"/>
          <w:szCs w:val="24"/>
          <w:shd w:val="clear" w:color="auto" w:fill="FFFFFF"/>
        </w:rPr>
        <w:t xml:space="preserve">survey efforts such as </w:t>
      </w:r>
      <w:proofErr w:type="spellStart"/>
      <w:r w:rsidR="009D1120">
        <w:rPr>
          <w:rFonts w:ascii="Times New Roman" w:hAnsi="Times New Roman" w:cs="Times New Roman"/>
          <w:color w:val="000000"/>
          <w:sz w:val="24"/>
          <w:szCs w:val="24"/>
          <w:shd w:val="clear" w:color="auto" w:fill="FFFFFF"/>
        </w:rPr>
        <w:t>BioBlitzes</w:t>
      </w:r>
      <w:proofErr w:type="spellEnd"/>
      <w:r w:rsidR="009D1120">
        <w:rPr>
          <w:rFonts w:ascii="Times New Roman" w:hAnsi="Times New Roman" w:cs="Times New Roman"/>
          <w:color w:val="000000"/>
          <w:sz w:val="24"/>
          <w:szCs w:val="24"/>
          <w:shd w:val="clear" w:color="auto" w:fill="FFFFFF"/>
        </w:rPr>
        <w:t xml:space="preserve"> </w:t>
      </w:r>
      <w:r w:rsidR="00E46641">
        <w:rPr>
          <w:rFonts w:ascii="Times New Roman" w:hAnsi="Times New Roman" w:cs="Times New Roman"/>
          <w:color w:val="000000"/>
          <w:sz w:val="24"/>
          <w:szCs w:val="24"/>
          <w:shd w:val="clear" w:color="auto" w:fill="FFFFFF"/>
        </w:rPr>
        <w:t>and</w:t>
      </w:r>
      <w:r w:rsidR="009D1120">
        <w:rPr>
          <w:rFonts w:ascii="Times New Roman" w:hAnsi="Times New Roman" w:cs="Times New Roman"/>
          <w:color w:val="000000"/>
          <w:sz w:val="24"/>
          <w:szCs w:val="24"/>
          <w:shd w:val="clear" w:color="auto" w:fill="FFFFFF"/>
        </w:rPr>
        <w:t xml:space="preserve"> North American Butterfly Association butterfly counts (</w:t>
      </w:r>
      <w:r w:rsidR="00E46641" w:rsidRPr="00E46641">
        <w:rPr>
          <w:rFonts w:ascii="Times New Roman" w:hAnsi="Times New Roman" w:cs="Times New Roman"/>
          <w:color w:val="000000"/>
          <w:sz w:val="24"/>
          <w:szCs w:val="24"/>
          <w:shd w:val="clear" w:color="auto" w:fill="FFFFFF"/>
        </w:rPr>
        <w:t>https://www.naba.org</w:t>
      </w:r>
      <w:r w:rsidR="00E46641">
        <w:rPr>
          <w:rFonts w:ascii="Times New Roman" w:hAnsi="Times New Roman" w:cs="Times New Roman"/>
          <w:color w:val="000000"/>
          <w:sz w:val="24"/>
          <w:szCs w:val="24"/>
          <w:shd w:val="clear" w:color="auto" w:fill="FFFFFF"/>
        </w:rPr>
        <w:t>) w</w:t>
      </w:r>
      <w:del w:id="12" w:author="Hurlbert, Allen Hartley" w:date="2022-07-14T11:31:00Z">
        <w:r w:rsidR="00E46641" w:rsidDel="0027416F">
          <w:rPr>
            <w:rFonts w:ascii="Times New Roman" w:hAnsi="Times New Roman" w:cs="Times New Roman"/>
            <w:color w:val="000000"/>
            <w:sz w:val="24"/>
            <w:szCs w:val="24"/>
            <w:shd w:val="clear" w:color="auto" w:fill="FFFFFF"/>
          </w:rPr>
          <w:delText xml:space="preserve">e </w:delText>
        </w:r>
      </w:del>
      <w:del w:id="13" w:author="Hurlbert, Allen Hartley" w:date="2022-07-14T11:30:00Z">
        <w:r w:rsidR="00E46641" w:rsidDel="00B4487E">
          <w:rPr>
            <w:rFonts w:ascii="Times New Roman" w:hAnsi="Times New Roman" w:cs="Times New Roman"/>
            <w:color w:val="000000"/>
            <w:sz w:val="24"/>
            <w:szCs w:val="24"/>
            <w:shd w:val="clear" w:color="auto" w:fill="FFFFFF"/>
          </w:rPr>
          <w:delText xml:space="preserve">defined a single record to be </w:delText>
        </w:r>
        <w:r w:rsidR="005B41F5" w:rsidDel="00B4487E">
          <w:rPr>
            <w:rFonts w:ascii="Times New Roman" w:hAnsi="Times New Roman" w:cs="Times New Roman"/>
            <w:color w:val="000000"/>
            <w:sz w:val="24"/>
            <w:szCs w:val="24"/>
            <w:shd w:val="clear" w:color="auto" w:fill="FFFFFF"/>
          </w:rPr>
          <w:delText xml:space="preserve">each unique </w:delText>
        </w:r>
        <w:r w:rsidR="00E46641" w:rsidDel="00B4487E">
          <w:rPr>
            <w:rFonts w:ascii="Times New Roman" w:hAnsi="Times New Roman" w:cs="Times New Roman"/>
            <w:color w:val="000000"/>
            <w:sz w:val="24"/>
            <w:szCs w:val="24"/>
            <w:shd w:val="clear" w:color="auto" w:fill="FFFFFF"/>
          </w:rPr>
          <w:delText xml:space="preserve">combination of observer, date, county, and species. </w:delText>
        </w:r>
      </w:del>
      <w:del w:id="14" w:author="Hurlbert, Allen Hartley" w:date="2022-07-14T11:31:00Z">
        <w:r w:rsidR="00324D81" w:rsidDel="0027416F">
          <w:rPr>
            <w:rFonts w:ascii="Times New Roman" w:hAnsi="Times New Roman" w:cs="Times New Roman"/>
            <w:color w:val="000000"/>
            <w:sz w:val="24"/>
            <w:szCs w:val="24"/>
            <w:shd w:val="clear" w:color="auto" w:fill="FFFFFF"/>
          </w:rPr>
          <w:delText>Number</w:delText>
        </w:r>
        <w:r w:rsidR="00E46641" w:rsidDel="0027416F">
          <w:rPr>
            <w:rFonts w:ascii="Times New Roman" w:hAnsi="Times New Roman" w:cs="Times New Roman"/>
            <w:color w:val="000000"/>
            <w:sz w:val="24"/>
            <w:szCs w:val="24"/>
            <w:shd w:val="clear" w:color="auto" w:fill="FFFFFF"/>
          </w:rPr>
          <w:delText xml:space="preserve"> of individuals </w:delText>
        </w:r>
        <w:r w:rsidR="00324D81" w:rsidDel="0027416F">
          <w:rPr>
            <w:rFonts w:ascii="Times New Roman" w:hAnsi="Times New Roman" w:cs="Times New Roman"/>
            <w:color w:val="000000"/>
            <w:sz w:val="24"/>
            <w:szCs w:val="24"/>
            <w:shd w:val="clear" w:color="auto" w:fill="FFFFFF"/>
          </w:rPr>
          <w:delText>observed</w:delText>
        </w:r>
        <w:r w:rsidR="00E46641" w:rsidDel="0027416F">
          <w:rPr>
            <w:rFonts w:ascii="Times New Roman" w:hAnsi="Times New Roman" w:cs="Times New Roman"/>
            <w:color w:val="000000"/>
            <w:sz w:val="24"/>
            <w:szCs w:val="24"/>
            <w:shd w:val="clear" w:color="auto" w:fill="FFFFFF"/>
          </w:rPr>
          <w:delText xml:space="preserve"> per record was not considered in our analyses</w:delText>
        </w:r>
      </w:del>
      <w:ins w:id="15" w:author="Hurlbert, Allen Hartley" w:date="2022-07-14T11:31:00Z">
        <w:r w:rsidR="0027416F">
          <w:rPr>
            <w:rFonts w:ascii="Times New Roman" w:hAnsi="Times New Roman" w:cs="Times New Roman"/>
            <w:color w:val="000000"/>
            <w:sz w:val="24"/>
            <w:szCs w:val="24"/>
            <w:shd w:val="clear" w:color="auto" w:fill="FFFFFF"/>
          </w:rPr>
          <w:t>hose large tallies greatly skew perceived appearance dates</w:t>
        </w:r>
      </w:ins>
      <w:r w:rsidR="00E46641">
        <w:rPr>
          <w:rFonts w:ascii="Times New Roman" w:hAnsi="Times New Roman" w:cs="Times New Roman"/>
          <w:color w:val="000000"/>
          <w:sz w:val="24"/>
          <w:szCs w:val="24"/>
          <w:shd w:val="clear" w:color="auto" w:fill="FFFFFF"/>
        </w:rPr>
        <w:t xml:space="preserve">. </w:t>
      </w:r>
      <w:ins w:id="16" w:author="Hurlbert, Allen Hartley" w:date="2022-07-14T11:33:00Z">
        <w:r w:rsidR="0027416F">
          <w:rPr>
            <w:rFonts w:ascii="Times New Roman" w:hAnsi="Times New Roman" w:cs="Times New Roman"/>
            <w:color w:val="000000"/>
            <w:sz w:val="24"/>
            <w:szCs w:val="24"/>
            <w:shd w:val="clear" w:color="auto" w:fill="FFFFFF"/>
          </w:rPr>
          <w:t xml:space="preserve">Thus, a single observer reporting 6 individuals of a given species </w:t>
        </w:r>
      </w:ins>
      <w:ins w:id="17" w:author="Hurlbert, Allen Hartley" w:date="2022-07-14T11:35:00Z">
        <w:r w:rsidR="0027416F">
          <w:rPr>
            <w:rFonts w:ascii="Times New Roman" w:hAnsi="Times New Roman" w:cs="Times New Roman"/>
            <w:color w:val="000000"/>
            <w:sz w:val="24"/>
            <w:szCs w:val="24"/>
            <w:shd w:val="clear" w:color="auto" w:fill="FFFFFF"/>
          </w:rPr>
          <w:t xml:space="preserve">on a particular date </w:t>
        </w:r>
      </w:ins>
      <w:ins w:id="18" w:author="Hurlbert, Allen Hartley" w:date="2022-07-14T11:33:00Z">
        <w:r w:rsidR="0027416F">
          <w:rPr>
            <w:rFonts w:ascii="Times New Roman" w:hAnsi="Times New Roman" w:cs="Times New Roman"/>
            <w:color w:val="000000"/>
            <w:sz w:val="24"/>
            <w:szCs w:val="24"/>
            <w:shd w:val="clear" w:color="auto" w:fill="FFFFFF"/>
          </w:rPr>
          <w:t xml:space="preserve">would only count as a single record, whereas </w:t>
        </w:r>
      </w:ins>
      <w:ins w:id="19" w:author="Hurlbert, Allen Hartley" w:date="2022-07-14T11:35:00Z">
        <w:r w:rsidR="0027416F">
          <w:rPr>
            <w:rFonts w:ascii="Times New Roman" w:hAnsi="Times New Roman" w:cs="Times New Roman"/>
            <w:color w:val="000000"/>
            <w:sz w:val="24"/>
            <w:szCs w:val="24"/>
            <w:shd w:val="clear" w:color="auto" w:fill="FFFFFF"/>
          </w:rPr>
          <w:t>two observers who each reported 1 individual from each of the three counties might represent 6 records.</w:t>
        </w:r>
      </w:ins>
    </w:p>
    <w:p w14:paraId="0ECEA72E" w14:textId="77777777" w:rsidR="0082444F" w:rsidRDefault="0082444F" w:rsidP="0082444F">
      <w:pPr>
        <w:spacing w:line="480" w:lineRule="auto"/>
        <w:contextualSpacing/>
        <w:rPr>
          <w:rFonts w:ascii="Times New Roman" w:hAnsi="Times New Roman" w:cs="Times New Roman"/>
          <w:color w:val="000000"/>
          <w:sz w:val="24"/>
          <w:szCs w:val="24"/>
          <w:shd w:val="clear" w:color="auto" w:fill="FFFFFF"/>
        </w:rPr>
      </w:pPr>
    </w:p>
    <w:p w14:paraId="1A81DB8B" w14:textId="77777777" w:rsidR="0082444F" w:rsidRDefault="00075CC8" w:rsidP="0082444F">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Spring temperature</w:t>
      </w:r>
    </w:p>
    <w:p w14:paraId="2D731804" w14:textId="220E528E" w:rsidR="00FD1DD5" w:rsidRPr="0082444F" w:rsidRDefault="005B41F5" w:rsidP="0082444F">
      <w:pPr>
        <w:spacing w:line="480" w:lineRule="auto"/>
        <w:ind w:firstLine="720"/>
        <w:contextualSpacing/>
        <w:rPr>
          <w:rFonts w:ascii="Times New Roman" w:hAnsi="Times New Roman" w:cs="Times New Roman"/>
          <w:color w:val="000000"/>
          <w:sz w:val="28"/>
          <w:szCs w:val="24"/>
          <w:shd w:val="clear" w:color="auto" w:fill="FFFFFF"/>
        </w:rPr>
      </w:pPr>
      <w:r w:rsidRPr="0082444F">
        <w:rPr>
          <w:rFonts w:ascii="Times New Roman" w:hAnsi="Times New Roman" w:cs="Times New Roman"/>
          <w:bCs/>
          <w:iCs/>
          <w:color w:val="000000"/>
          <w:sz w:val="24"/>
          <w:shd w:val="clear" w:color="auto" w:fill="FFFFFF"/>
        </w:rPr>
        <w:t>Mean monthly t</w:t>
      </w:r>
      <w:r w:rsidRPr="0082444F">
        <w:rPr>
          <w:rFonts w:ascii="Times New Roman" w:hAnsi="Times New Roman" w:cs="Times New Roman"/>
          <w:iCs/>
          <w:color w:val="000000"/>
          <w:sz w:val="24"/>
          <w:shd w:val="clear" w:color="auto" w:fill="FFFFFF"/>
        </w:rPr>
        <w:t>emperature</w:t>
      </w:r>
      <w:r w:rsidRPr="0082444F">
        <w:rPr>
          <w:rFonts w:ascii="Times New Roman" w:hAnsi="Times New Roman" w:cs="Times New Roman"/>
          <w:color w:val="000000"/>
          <w:sz w:val="24"/>
          <w:shd w:val="clear" w:color="auto" w:fill="FFFFFF"/>
        </w:rPr>
        <w:t xml:space="preserve"> data was obtained from the PRISM Climate Group (Oregon State University). We used the </w:t>
      </w:r>
      <w:r w:rsidR="0083066B" w:rsidRPr="0082444F">
        <w:rPr>
          <w:rFonts w:ascii="Times New Roman" w:hAnsi="Times New Roman" w:cs="Times New Roman"/>
          <w:color w:val="000000"/>
          <w:sz w:val="24"/>
          <w:shd w:val="clear" w:color="auto" w:fill="FFFFFF"/>
        </w:rPr>
        <w:t>packages ‘</w:t>
      </w:r>
      <w:r w:rsidRPr="0082444F">
        <w:rPr>
          <w:rFonts w:ascii="Times New Roman" w:hAnsi="Times New Roman" w:cs="Times New Roman"/>
          <w:color w:val="000000"/>
          <w:sz w:val="24"/>
          <w:shd w:val="clear" w:color="auto" w:fill="FFFFFF"/>
        </w:rPr>
        <w:t>raster</w:t>
      </w:r>
      <w:r w:rsidR="0083066B" w:rsidRPr="0082444F">
        <w:rPr>
          <w:rFonts w:ascii="Times New Roman" w:hAnsi="Times New Roman" w:cs="Times New Roman"/>
          <w:color w:val="000000"/>
          <w:sz w:val="24"/>
          <w:shd w:val="clear" w:color="auto" w:fill="FFFFFF"/>
        </w:rPr>
        <w:t>’</w:t>
      </w:r>
      <w:r w:rsidRPr="0082444F">
        <w:rPr>
          <w:rFonts w:ascii="Times New Roman" w:hAnsi="Times New Roman" w:cs="Times New Roman"/>
          <w:color w:val="000000"/>
          <w:sz w:val="24"/>
          <w:shd w:val="clear" w:color="auto" w:fill="FFFFFF"/>
        </w:rPr>
        <w:t xml:space="preserve"> (</w:t>
      </w:r>
      <w:proofErr w:type="spellStart"/>
      <w:r w:rsidRPr="0082444F">
        <w:rPr>
          <w:rFonts w:ascii="Times New Roman" w:hAnsi="Times New Roman" w:cs="Times New Roman"/>
          <w:color w:val="000000"/>
          <w:sz w:val="24"/>
          <w:shd w:val="clear" w:color="auto" w:fill="FFFFFF"/>
        </w:rPr>
        <w:t>Hijmans</w:t>
      </w:r>
      <w:proofErr w:type="spellEnd"/>
      <w:r w:rsidRPr="0082444F">
        <w:rPr>
          <w:rFonts w:ascii="Times New Roman" w:hAnsi="Times New Roman" w:cs="Times New Roman"/>
          <w:color w:val="000000"/>
          <w:sz w:val="24"/>
          <w:shd w:val="clear" w:color="auto" w:fill="FFFFFF"/>
        </w:rPr>
        <w:t xml:space="preserve"> 2022) and </w:t>
      </w:r>
      <w:r w:rsidR="0083066B" w:rsidRPr="0082444F">
        <w:rPr>
          <w:rFonts w:ascii="Times New Roman" w:hAnsi="Times New Roman" w:cs="Times New Roman"/>
          <w:color w:val="000000"/>
          <w:sz w:val="24"/>
          <w:shd w:val="clear" w:color="auto" w:fill="FFFFFF"/>
        </w:rPr>
        <w:t>‘</w:t>
      </w:r>
      <w:proofErr w:type="spellStart"/>
      <w:r w:rsidRPr="0082444F">
        <w:rPr>
          <w:rFonts w:ascii="Times New Roman" w:hAnsi="Times New Roman" w:cs="Times New Roman"/>
          <w:color w:val="000000"/>
          <w:sz w:val="24"/>
          <w:shd w:val="clear" w:color="auto" w:fill="FFFFFF"/>
        </w:rPr>
        <w:t>rgdal</w:t>
      </w:r>
      <w:proofErr w:type="spellEnd"/>
      <w:r w:rsidR="0083066B" w:rsidRPr="0082444F">
        <w:rPr>
          <w:rFonts w:ascii="Times New Roman" w:hAnsi="Times New Roman" w:cs="Times New Roman"/>
          <w:color w:val="000000"/>
          <w:sz w:val="24"/>
          <w:shd w:val="clear" w:color="auto" w:fill="FFFFFF"/>
        </w:rPr>
        <w:t>’</w:t>
      </w:r>
      <w:r w:rsidRPr="0082444F">
        <w:rPr>
          <w:rFonts w:ascii="Times New Roman" w:hAnsi="Times New Roman" w:cs="Times New Roman"/>
          <w:color w:val="000000"/>
          <w:sz w:val="24"/>
          <w:shd w:val="clear" w:color="auto" w:fill="FFFFFF"/>
        </w:rPr>
        <w:t xml:space="preserve"> (</w:t>
      </w:r>
      <w:proofErr w:type="spellStart"/>
      <w:r w:rsidRPr="0082444F">
        <w:rPr>
          <w:rFonts w:ascii="Times New Roman" w:hAnsi="Times New Roman" w:cs="Times New Roman"/>
          <w:color w:val="000000"/>
          <w:sz w:val="24"/>
          <w:shd w:val="clear" w:color="auto" w:fill="FFFFFF"/>
        </w:rPr>
        <w:t>Bivand</w:t>
      </w:r>
      <w:proofErr w:type="spellEnd"/>
      <w:r w:rsidRPr="0082444F">
        <w:rPr>
          <w:rFonts w:ascii="Times New Roman" w:hAnsi="Times New Roman" w:cs="Times New Roman"/>
          <w:color w:val="000000"/>
          <w:sz w:val="24"/>
          <w:shd w:val="clear" w:color="auto" w:fill="FFFFFF"/>
        </w:rPr>
        <w:t xml:space="preserve"> 2022) to</w:t>
      </w:r>
      <w:r w:rsidR="0083066B" w:rsidRPr="0082444F">
        <w:rPr>
          <w:rFonts w:ascii="Times New Roman" w:hAnsi="Times New Roman" w:cs="Times New Roman"/>
          <w:color w:val="000000"/>
          <w:sz w:val="24"/>
          <w:shd w:val="clear" w:color="auto" w:fill="FFFFFF"/>
        </w:rPr>
        <w:t xml:space="preserve"> </w:t>
      </w:r>
      <w:r w:rsidR="00035FFD" w:rsidRPr="0082444F">
        <w:rPr>
          <w:rFonts w:ascii="Times New Roman" w:hAnsi="Times New Roman" w:cs="Times New Roman"/>
          <w:color w:val="000000"/>
          <w:sz w:val="24"/>
          <w:shd w:val="clear" w:color="auto" w:fill="FFFFFF"/>
        </w:rPr>
        <w:t xml:space="preserve">subset spatial temperature data from </w:t>
      </w:r>
      <w:r w:rsidR="0083066B" w:rsidRPr="0082444F">
        <w:rPr>
          <w:rFonts w:ascii="Times New Roman" w:hAnsi="Times New Roman" w:cs="Times New Roman"/>
          <w:color w:val="000000"/>
          <w:sz w:val="24"/>
          <w:shd w:val="clear" w:color="auto" w:fill="FFFFFF"/>
        </w:rPr>
        <w:t>Durham, Orange, and Wake Counties</w:t>
      </w:r>
      <w:r w:rsidRPr="0082444F">
        <w:rPr>
          <w:rFonts w:ascii="Times New Roman" w:hAnsi="Times New Roman" w:cs="Times New Roman"/>
          <w:color w:val="000000"/>
          <w:sz w:val="24"/>
          <w:shd w:val="clear" w:color="auto" w:fill="FFFFFF"/>
        </w:rPr>
        <w:t>.</w:t>
      </w:r>
      <w:r w:rsidR="00CD04EE" w:rsidRPr="0082444F">
        <w:rPr>
          <w:rFonts w:ascii="Times New Roman" w:hAnsi="Times New Roman" w:cs="Times New Roman"/>
          <w:color w:val="000000"/>
          <w:sz w:val="24"/>
          <w:shd w:val="clear" w:color="auto" w:fill="FFFFFF"/>
        </w:rPr>
        <w:t xml:space="preserve"> </w:t>
      </w:r>
      <w:r w:rsidRPr="0082444F">
        <w:rPr>
          <w:rFonts w:ascii="Times New Roman" w:hAnsi="Times New Roman" w:cs="Times New Roman"/>
          <w:color w:val="000000"/>
          <w:sz w:val="24"/>
          <w:shd w:val="clear" w:color="auto" w:fill="FFFFFF"/>
        </w:rPr>
        <w:t xml:space="preserve">For a given year, we defined the spring temperature as the mean monthly temperature for </w:t>
      </w:r>
      <w:r w:rsidR="0083066B" w:rsidRPr="0082444F">
        <w:rPr>
          <w:rFonts w:ascii="Times New Roman" w:hAnsi="Times New Roman" w:cs="Times New Roman"/>
          <w:color w:val="000000"/>
          <w:sz w:val="24"/>
          <w:shd w:val="clear" w:color="auto" w:fill="FFFFFF"/>
        </w:rPr>
        <w:t>each county</w:t>
      </w:r>
      <w:r w:rsidRPr="0082444F">
        <w:rPr>
          <w:rFonts w:ascii="Times New Roman" w:hAnsi="Times New Roman" w:cs="Times New Roman"/>
          <w:color w:val="000000"/>
          <w:sz w:val="24"/>
          <w:shd w:val="clear" w:color="auto" w:fill="FFFFFF"/>
        </w:rPr>
        <w:t xml:space="preserve"> averaged over a static 4-month window (March to June)</w:t>
      </w:r>
      <w:r w:rsidR="0083066B" w:rsidRPr="0082444F">
        <w:rPr>
          <w:rFonts w:ascii="Times New Roman" w:hAnsi="Times New Roman" w:cs="Times New Roman"/>
          <w:color w:val="000000"/>
          <w:sz w:val="24"/>
          <w:shd w:val="clear" w:color="auto" w:fill="FFFFFF"/>
        </w:rPr>
        <w:t xml:space="preserve"> and then averaged across the three counties</w:t>
      </w:r>
      <w:r w:rsidRPr="0082444F">
        <w:rPr>
          <w:rFonts w:ascii="Times New Roman" w:hAnsi="Times New Roman" w:cs="Times New Roman"/>
          <w:color w:val="000000"/>
          <w:sz w:val="24"/>
          <w:shd w:val="clear" w:color="auto" w:fill="FFFFFF"/>
        </w:rPr>
        <w:t>. We selected this window because spring temperatures strongly dictate the variation in the timing of insect emergence (</w:t>
      </w:r>
      <w:proofErr w:type="spellStart"/>
      <w:r w:rsidRPr="0082444F">
        <w:rPr>
          <w:rFonts w:ascii="Times New Roman" w:hAnsi="Times New Roman" w:cs="Times New Roman"/>
          <w:color w:val="000000"/>
          <w:sz w:val="24"/>
          <w:shd w:val="clear" w:color="auto" w:fill="FFFFFF"/>
        </w:rPr>
        <w:t>Forister</w:t>
      </w:r>
      <w:proofErr w:type="spellEnd"/>
      <w:r w:rsidRPr="0082444F">
        <w:rPr>
          <w:rFonts w:ascii="Times New Roman" w:hAnsi="Times New Roman" w:cs="Times New Roman"/>
          <w:color w:val="000000"/>
          <w:sz w:val="24"/>
          <w:shd w:val="clear" w:color="auto" w:fill="FFFFFF"/>
        </w:rPr>
        <w:t xml:space="preserve"> and Shapiro 2003, Dell et al. 2005). </w:t>
      </w:r>
    </w:p>
    <w:p w14:paraId="1192984C" w14:textId="77777777" w:rsidR="002B7A49" w:rsidRDefault="002B7A49" w:rsidP="0082444F">
      <w:pPr>
        <w:pStyle w:val="NormalWeb"/>
        <w:spacing w:before="0" w:beforeAutospacing="0" w:after="0" w:afterAutospacing="0" w:line="480" w:lineRule="auto"/>
        <w:contextualSpacing/>
        <w:rPr>
          <w:color w:val="000000"/>
          <w:shd w:val="clear" w:color="auto" w:fill="FFFFFF"/>
        </w:rPr>
      </w:pPr>
    </w:p>
    <w:p w14:paraId="560705D9" w14:textId="4DE6290A" w:rsidR="00FD1DD5" w:rsidRDefault="002B7A49" w:rsidP="0082444F">
      <w:pPr>
        <w:pStyle w:val="NormalWeb"/>
        <w:spacing w:before="0" w:beforeAutospacing="0" w:after="0" w:afterAutospacing="0" w:line="480" w:lineRule="auto"/>
        <w:contextualSpacing/>
        <w:rPr>
          <w:color w:val="000000"/>
          <w:shd w:val="clear" w:color="auto" w:fill="FFFFFF"/>
        </w:rPr>
      </w:pPr>
      <w:r>
        <w:rPr>
          <w:i/>
          <w:iCs/>
        </w:rPr>
        <w:t>Phenological response</w:t>
      </w:r>
    </w:p>
    <w:p w14:paraId="0821813A" w14:textId="5BE5131F" w:rsidR="00726DDC" w:rsidRDefault="00A850A8" w:rsidP="0082444F">
      <w:pPr>
        <w:pStyle w:val="NormalWeb"/>
        <w:spacing w:before="0" w:beforeAutospacing="0" w:after="0" w:afterAutospacing="0" w:line="480" w:lineRule="auto"/>
        <w:ind w:firstLine="720"/>
        <w:contextualSpacing/>
        <w:rPr>
          <w:color w:val="000000"/>
          <w:shd w:val="clear" w:color="auto" w:fill="FFFFFF"/>
        </w:rPr>
      </w:pPr>
      <w:r>
        <w:rPr>
          <w:color w:val="000000"/>
          <w:shd w:val="clear" w:color="auto" w:fill="FFFFFF"/>
        </w:rPr>
        <w:t xml:space="preserve">For each species, we fit a </w:t>
      </w:r>
      <w:r w:rsidR="001E2E0D">
        <w:rPr>
          <w:color w:val="000000"/>
          <w:shd w:val="clear" w:color="auto" w:fill="FFFFFF"/>
        </w:rPr>
        <w:t xml:space="preserve">linear regression model in which spring appearance date was the response variable and either spring temperature or year were the explanatory variables. We </w:t>
      </w:r>
      <w:r w:rsidR="001E2E0D">
        <w:rPr>
          <w:color w:val="000000"/>
          <w:shd w:val="clear" w:color="auto" w:fill="FFFFFF"/>
        </w:rPr>
        <w:lastRenderedPageBreak/>
        <w:t xml:space="preserve">omitted highly influential data points </w:t>
      </w:r>
      <w:r w:rsidR="00307745">
        <w:rPr>
          <w:color w:val="000000"/>
          <w:shd w:val="clear" w:color="auto" w:fill="FFFFFF"/>
        </w:rPr>
        <w:t xml:space="preserve">from our linear regression models </w:t>
      </w:r>
      <w:r w:rsidR="001E2E0D">
        <w:rPr>
          <w:color w:val="000000"/>
          <w:shd w:val="clear" w:color="auto" w:fill="FFFFFF"/>
        </w:rPr>
        <w:t xml:space="preserve">by excluding points </w:t>
      </w:r>
      <w:r w:rsidR="00726DDC">
        <w:rPr>
          <w:color w:val="000000"/>
          <w:shd w:val="clear" w:color="auto" w:fill="FFFFFF"/>
        </w:rPr>
        <w:t>where</w:t>
      </w:r>
      <w:r w:rsidR="001E2E0D">
        <w:rPr>
          <w:color w:val="000000"/>
          <w:shd w:val="clear" w:color="auto" w:fill="FFFFFF"/>
        </w:rPr>
        <w:t xml:space="preserve"> Cook’s distance was greater than four divided by the total number </w:t>
      </w:r>
      <w:r w:rsidR="002B7A49">
        <w:rPr>
          <w:color w:val="000000"/>
          <w:shd w:val="clear" w:color="auto" w:fill="FFFFFF"/>
        </w:rPr>
        <w:t xml:space="preserve">data points </w:t>
      </w:r>
      <w:r w:rsidR="00726DDC">
        <w:rPr>
          <w:color w:val="000000"/>
          <w:shd w:val="clear" w:color="auto" w:fill="FFFFFF"/>
        </w:rPr>
        <w:t xml:space="preserve">for each </w:t>
      </w:r>
      <w:commentRangeStart w:id="20"/>
      <w:r w:rsidR="00726DDC">
        <w:rPr>
          <w:color w:val="000000"/>
          <w:shd w:val="clear" w:color="auto" w:fill="FFFFFF"/>
        </w:rPr>
        <w:t>species</w:t>
      </w:r>
      <w:commentRangeEnd w:id="20"/>
      <w:r w:rsidR="0044334F">
        <w:rPr>
          <w:rStyle w:val="CommentReference"/>
          <w:rFonts w:asciiTheme="minorHAnsi" w:eastAsiaTheme="minorHAnsi" w:hAnsiTheme="minorHAnsi" w:cstheme="minorBidi"/>
        </w:rPr>
        <w:commentReference w:id="20"/>
      </w:r>
      <w:r w:rsidR="00726DDC">
        <w:rPr>
          <w:color w:val="000000"/>
          <w:shd w:val="clear" w:color="auto" w:fill="FFFFFF"/>
        </w:rPr>
        <w:t>.</w:t>
      </w:r>
      <w:r w:rsidR="001E2E0D">
        <w:rPr>
          <w:color w:val="000000"/>
          <w:shd w:val="clear" w:color="auto" w:fill="FFFFFF"/>
        </w:rPr>
        <w:t xml:space="preserve"> For each species</w:t>
      </w:r>
      <w:r w:rsidR="00726DDC">
        <w:rPr>
          <w:color w:val="000000"/>
          <w:shd w:val="clear" w:color="auto" w:fill="FFFFFF"/>
        </w:rPr>
        <w:t xml:space="preserve"> and each model (spring appearance date vs. spring temperature or year)</w:t>
      </w:r>
      <w:r w:rsidR="001E2E0D">
        <w:rPr>
          <w:color w:val="000000"/>
          <w:shd w:val="clear" w:color="auto" w:fill="FFFFFF"/>
        </w:rPr>
        <w:t xml:space="preserve">, we </w:t>
      </w:r>
      <w:del w:id="21" w:author="Hurlbert, Allen Hartley" w:date="2022-07-14T11:45:00Z">
        <w:r w:rsidR="001E2E0D" w:rsidDel="0044334F">
          <w:rPr>
            <w:color w:val="000000"/>
            <w:shd w:val="clear" w:color="auto" w:fill="FFFFFF"/>
          </w:rPr>
          <w:delText xml:space="preserve">generated a dataframe </w:delText>
        </w:r>
        <w:r w:rsidR="00726DDC" w:rsidDel="0044334F">
          <w:rPr>
            <w:color w:val="000000"/>
            <w:shd w:val="clear" w:color="auto" w:fill="FFFFFF"/>
          </w:rPr>
          <w:delText>which included</w:delText>
        </w:r>
      </w:del>
      <w:ins w:id="22" w:author="Hurlbert, Allen Hartley" w:date="2022-07-14T11:45:00Z">
        <w:r w:rsidR="0044334F">
          <w:rPr>
            <w:color w:val="000000"/>
            <w:shd w:val="clear" w:color="auto" w:fill="FFFFFF"/>
          </w:rPr>
          <w:t>calculated</w:t>
        </w:r>
      </w:ins>
      <w:r w:rsidR="00726DDC">
        <w:rPr>
          <w:color w:val="000000"/>
          <w:shd w:val="clear" w:color="auto" w:fill="FFFFFF"/>
        </w:rPr>
        <w:t xml:space="preserve"> the slope, mean spring appearance date, and the standard deviation of the spring appearance date. </w:t>
      </w:r>
      <w:r w:rsidR="002B7A49">
        <w:rPr>
          <w:color w:val="000000"/>
          <w:shd w:val="clear" w:color="auto" w:fill="FFFFFF"/>
        </w:rPr>
        <w:t xml:space="preserve">We use slope as an estimate for a given species’ phenological sensitivity to changes in spring temperature and year. </w:t>
      </w:r>
    </w:p>
    <w:p w14:paraId="6BE3FFB9" w14:textId="77777777" w:rsidR="0082444F" w:rsidRDefault="0082444F" w:rsidP="0082444F">
      <w:pPr>
        <w:pStyle w:val="NormalWeb"/>
        <w:spacing w:before="0" w:beforeAutospacing="0" w:after="0" w:afterAutospacing="0" w:line="480" w:lineRule="auto"/>
        <w:contextualSpacing/>
        <w:rPr>
          <w:color w:val="000000"/>
          <w:shd w:val="clear" w:color="auto" w:fill="FFFFFF"/>
        </w:rPr>
      </w:pPr>
    </w:p>
    <w:p w14:paraId="77A24D19" w14:textId="5BB4F463" w:rsidR="002B7A49" w:rsidRDefault="002B7A49" w:rsidP="0082444F">
      <w:pPr>
        <w:pStyle w:val="NormalWeb"/>
        <w:spacing w:before="0" w:beforeAutospacing="0" w:after="0" w:afterAutospacing="0" w:line="480" w:lineRule="auto"/>
        <w:contextualSpacing/>
        <w:rPr>
          <w:i/>
          <w:color w:val="000000"/>
          <w:shd w:val="clear" w:color="auto" w:fill="FFFFFF"/>
        </w:rPr>
      </w:pPr>
      <w:r w:rsidRPr="002B7A49">
        <w:rPr>
          <w:i/>
          <w:color w:val="000000"/>
          <w:shd w:val="clear" w:color="auto" w:fill="FFFFFF"/>
        </w:rPr>
        <w:t>Species traits</w:t>
      </w:r>
    </w:p>
    <w:p w14:paraId="3AF8E5D5" w14:textId="6CBBB147" w:rsidR="00D072C4" w:rsidRDefault="00D072C4" w:rsidP="0082444F">
      <w:pPr>
        <w:pStyle w:val="NormalWeb"/>
        <w:spacing w:before="0" w:beforeAutospacing="0" w:after="0" w:afterAutospacing="0" w:line="480" w:lineRule="auto"/>
        <w:ind w:firstLine="720"/>
        <w:contextualSpacing/>
        <w:rPr>
          <w:color w:val="000000"/>
          <w:shd w:val="clear" w:color="auto" w:fill="FFFFFF"/>
        </w:rPr>
      </w:pPr>
      <w:r>
        <w:rPr>
          <w:color w:val="000000"/>
          <w:shd w:val="clear" w:color="auto" w:fill="FFFFFF"/>
        </w:rPr>
        <w:t xml:space="preserve">To examine whether species traits play a role in phenological sensitivity, we considered </w:t>
      </w:r>
      <w:r w:rsidR="00307745">
        <w:rPr>
          <w:color w:val="000000"/>
          <w:shd w:val="clear" w:color="auto" w:fill="FFFFFF"/>
        </w:rPr>
        <w:t xml:space="preserve">the </w:t>
      </w:r>
      <w:r>
        <w:rPr>
          <w:color w:val="000000"/>
          <w:shd w:val="clear" w:color="auto" w:fill="FFFFFF"/>
        </w:rPr>
        <w:t xml:space="preserve">mean spring appearance date, overwintering stage, and </w:t>
      </w:r>
      <w:proofErr w:type="spellStart"/>
      <w:r>
        <w:rPr>
          <w:color w:val="000000"/>
          <w:shd w:val="clear" w:color="auto" w:fill="FFFFFF"/>
        </w:rPr>
        <w:t>voltinism</w:t>
      </w:r>
      <w:proofErr w:type="spellEnd"/>
      <w:r w:rsidR="002D523E">
        <w:rPr>
          <w:color w:val="000000"/>
          <w:shd w:val="clear" w:color="auto" w:fill="FFFFFF"/>
        </w:rPr>
        <w:t xml:space="preserve"> </w:t>
      </w:r>
      <w:r w:rsidR="00307745">
        <w:rPr>
          <w:color w:val="000000"/>
          <w:shd w:val="clear" w:color="auto" w:fill="FFFFFF"/>
        </w:rPr>
        <w:t xml:space="preserve">of each species </w:t>
      </w:r>
      <w:r w:rsidR="002D523E">
        <w:rPr>
          <w:color w:val="000000"/>
          <w:shd w:val="clear" w:color="auto" w:fill="FFFFFF"/>
        </w:rPr>
        <w:t>as factors in our models</w:t>
      </w:r>
      <w:r>
        <w:rPr>
          <w:color w:val="000000"/>
          <w:shd w:val="clear" w:color="auto" w:fill="FFFFFF"/>
        </w:rPr>
        <w:t xml:space="preserve">. </w:t>
      </w:r>
      <w:r w:rsidR="002D523E">
        <w:rPr>
          <w:color w:val="000000"/>
          <w:shd w:val="clear" w:color="auto" w:fill="FFFFFF"/>
        </w:rPr>
        <w:t xml:space="preserve">Mean spring appearance date was included as a continuous estimate </w:t>
      </w:r>
      <w:r w:rsidR="008212C2">
        <w:rPr>
          <w:color w:val="000000"/>
          <w:shd w:val="clear" w:color="auto" w:fill="FFFFFF"/>
        </w:rPr>
        <w:t xml:space="preserve">of </w:t>
      </w:r>
      <w:r w:rsidR="002D523E">
        <w:rPr>
          <w:color w:val="000000"/>
          <w:shd w:val="clear" w:color="auto" w:fill="FFFFFF"/>
        </w:rPr>
        <w:t>whether each species appears earlier or later in the year</w:t>
      </w:r>
      <w:r w:rsidR="001678F2">
        <w:rPr>
          <w:color w:val="000000"/>
          <w:shd w:val="clear" w:color="auto" w:fill="FFFFFF"/>
        </w:rPr>
        <w:t xml:space="preserve"> (Table 1)</w:t>
      </w:r>
      <w:r w:rsidR="002D523E">
        <w:rPr>
          <w:color w:val="000000"/>
          <w:shd w:val="clear" w:color="auto" w:fill="FFFFFF"/>
        </w:rPr>
        <w:t xml:space="preserve">. We treated overwintering stage as a factor (larvae, pupae, or adults) and </w:t>
      </w:r>
      <w:ins w:id="23" w:author="Hurlbert, Allen Hartley" w:date="2022-07-14T11:47:00Z">
        <w:r w:rsidR="0044334F">
          <w:rPr>
            <w:color w:val="000000"/>
            <w:shd w:val="clear" w:color="auto" w:fill="FFFFFF"/>
          </w:rPr>
          <w:t>when geographically variable, used</w:t>
        </w:r>
      </w:ins>
      <w:del w:id="24" w:author="Hurlbert, Allen Hartley" w:date="2022-07-14T11:47:00Z">
        <w:r w:rsidR="002D523E" w:rsidDel="0044334F">
          <w:rPr>
            <w:color w:val="000000"/>
            <w:shd w:val="clear" w:color="auto" w:fill="FFFFFF"/>
          </w:rPr>
          <w:delText>favored</w:delText>
        </w:r>
      </w:del>
      <w:r w:rsidR="002D523E">
        <w:rPr>
          <w:color w:val="000000"/>
          <w:shd w:val="clear" w:color="auto" w:fill="FFFFFF"/>
        </w:rPr>
        <w:t xml:space="preserve"> the overwintering stage specific to the southeast US, especially the Piedmont region of NC. </w:t>
      </w:r>
      <w:r>
        <w:rPr>
          <w:color w:val="000000"/>
          <w:shd w:val="clear" w:color="auto" w:fill="FFFFFF"/>
        </w:rPr>
        <w:t xml:space="preserve">We treated </w:t>
      </w:r>
      <w:proofErr w:type="spellStart"/>
      <w:r>
        <w:rPr>
          <w:color w:val="000000"/>
          <w:shd w:val="clear" w:color="auto" w:fill="FFFFFF"/>
        </w:rPr>
        <w:t>voltinism</w:t>
      </w:r>
      <w:proofErr w:type="spellEnd"/>
      <w:r>
        <w:rPr>
          <w:color w:val="000000"/>
          <w:shd w:val="clear" w:color="auto" w:fill="FFFFFF"/>
        </w:rPr>
        <w:t xml:space="preserve"> as a continuous factor </w:t>
      </w:r>
      <w:r w:rsidR="002D523E">
        <w:rPr>
          <w:color w:val="000000"/>
          <w:shd w:val="clear" w:color="auto" w:fill="FFFFFF"/>
        </w:rPr>
        <w:t xml:space="preserve">and again </w:t>
      </w:r>
      <w:del w:id="25" w:author="Hurlbert, Allen Hartley" w:date="2022-07-14T11:47:00Z">
        <w:r w:rsidR="002D523E" w:rsidDel="0044334F">
          <w:rPr>
            <w:color w:val="000000"/>
            <w:shd w:val="clear" w:color="auto" w:fill="FFFFFF"/>
          </w:rPr>
          <w:delText>favor</w:delText>
        </w:r>
      </w:del>
      <w:ins w:id="26" w:author="Hurlbert, Allen Hartley" w:date="2022-07-14T11:47:00Z">
        <w:r w:rsidR="0044334F">
          <w:rPr>
            <w:color w:val="000000"/>
            <w:shd w:val="clear" w:color="auto" w:fill="FFFFFF"/>
          </w:rPr>
          <w:t>us</w:t>
        </w:r>
      </w:ins>
      <w:r w:rsidR="002D523E">
        <w:rPr>
          <w:color w:val="000000"/>
          <w:shd w:val="clear" w:color="auto" w:fill="FFFFFF"/>
        </w:rPr>
        <w:t xml:space="preserve">ed values that were specific to the Piedmont region of NC. In cases where a species had variable </w:t>
      </w:r>
      <w:proofErr w:type="spellStart"/>
      <w:r w:rsidR="002D523E">
        <w:rPr>
          <w:color w:val="000000"/>
          <w:shd w:val="clear" w:color="auto" w:fill="FFFFFF"/>
        </w:rPr>
        <w:t>voltinism</w:t>
      </w:r>
      <w:proofErr w:type="spellEnd"/>
      <w:r w:rsidR="002D523E">
        <w:rPr>
          <w:color w:val="000000"/>
          <w:shd w:val="clear" w:color="auto" w:fill="FFFFFF"/>
        </w:rPr>
        <w:t xml:space="preserve">, we selected the average value. For example, if a species </w:t>
      </w:r>
      <w:ins w:id="27" w:author="Hurlbert, Allen Hartley" w:date="2022-07-14T11:47:00Z">
        <w:r w:rsidR="0044334F">
          <w:rPr>
            <w:color w:val="000000"/>
            <w:shd w:val="clear" w:color="auto" w:fill="FFFFFF"/>
          </w:rPr>
          <w:t xml:space="preserve">was reported to </w:t>
        </w:r>
      </w:ins>
      <w:r w:rsidR="002D523E">
        <w:rPr>
          <w:color w:val="000000"/>
          <w:shd w:val="clear" w:color="auto" w:fill="FFFFFF"/>
        </w:rPr>
        <w:t>ha</w:t>
      </w:r>
      <w:ins w:id="28" w:author="Hurlbert, Allen Hartley" w:date="2022-07-14T11:47:00Z">
        <w:r w:rsidR="0044334F">
          <w:rPr>
            <w:color w:val="000000"/>
            <w:shd w:val="clear" w:color="auto" w:fill="FFFFFF"/>
          </w:rPr>
          <w:t>ve</w:t>
        </w:r>
      </w:ins>
      <w:del w:id="29" w:author="Hurlbert, Allen Hartley" w:date="2022-07-14T11:47:00Z">
        <w:r w:rsidR="002D523E" w:rsidDel="0044334F">
          <w:rPr>
            <w:color w:val="000000"/>
            <w:shd w:val="clear" w:color="auto" w:fill="FFFFFF"/>
          </w:rPr>
          <w:delText>s</w:delText>
        </w:r>
      </w:del>
      <w:r w:rsidR="002D523E">
        <w:rPr>
          <w:color w:val="000000"/>
          <w:shd w:val="clear" w:color="auto" w:fill="FFFFFF"/>
        </w:rPr>
        <w:t xml:space="preserve"> 3-4 generations per year, we assigned a value of 3.5. </w:t>
      </w:r>
      <w:proofErr w:type="spellStart"/>
      <w:r w:rsidR="001678F2">
        <w:rPr>
          <w:color w:val="000000"/>
          <w:shd w:val="clear" w:color="auto" w:fill="FFFFFF"/>
        </w:rPr>
        <w:t>Voltinism</w:t>
      </w:r>
      <w:proofErr w:type="spellEnd"/>
      <w:r w:rsidR="001678F2">
        <w:rPr>
          <w:color w:val="000000"/>
          <w:shd w:val="clear" w:color="auto" w:fill="FFFFFF"/>
        </w:rPr>
        <w:t xml:space="preserve"> and overwintering stage were</w:t>
      </w:r>
      <w:r w:rsidR="00307745">
        <w:rPr>
          <w:color w:val="000000"/>
          <w:shd w:val="clear" w:color="auto" w:fill="FFFFFF"/>
        </w:rPr>
        <w:t xml:space="preserve"> referenced chiefly from LeGrand and Howard 2022, but other sources include Butterflies and Moths of North America (</w:t>
      </w:r>
      <w:r w:rsidR="00307745" w:rsidRPr="00307745">
        <w:rPr>
          <w:color w:val="000000"/>
          <w:shd w:val="clear" w:color="auto" w:fill="FFFFFF"/>
        </w:rPr>
        <w:t>https://www.butterfliesandmoths.org</w:t>
      </w:r>
      <w:r w:rsidR="00307745">
        <w:rPr>
          <w:color w:val="000000"/>
          <w:shd w:val="clear" w:color="auto" w:fill="FFFFFF"/>
        </w:rPr>
        <w:t>) and University of Florida Department of Entomology and Nem</w:t>
      </w:r>
      <w:ins w:id="30" w:author="Hurlbert, Allen Hartley" w:date="2022-07-14T11:48:00Z">
        <w:r w:rsidR="0044334F">
          <w:rPr>
            <w:color w:val="000000"/>
            <w:shd w:val="clear" w:color="auto" w:fill="FFFFFF"/>
          </w:rPr>
          <w:t>a</w:t>
        </w:r>
      </w:ins>
      <w:del w:id="31" w:author="Hurlbert, Allen Hartley" w:date="2022-07-14T11:48:00Z">
        <w:r w:rsidR="00307745" w:rsidDel="0044334F">
          <w:rPr>
            <w:color w:val="000000"/>
            <w:shd w:val="clear" w:color="auto" w:fill="FFFFFF"/>
          </w:rPr>
          <w:delText>o</w:delText>
        </w:r>
      </w:del>
      <w:r w:rsidR="00307745">
        <w:rPr>
          <w:color w:val="000000"/>
          <w:shd w:val="clear" w:color="auto" w:fill="FFFFFF"/>
        </w:rPr>
        <w:t>tology (</w:t>
      </w:r>
      <w:r w:rsidR="00307745" w:rsidRPr="00307745">
        <w:rPr>
          <w:color w:val="000000"/>
          <w:shd w:val="clear" w:color="auto" w:fill="FFFFFF"/>
        </w:rPr>
        <w:t>https://www.entnemdept.ufl.edu/</w:t>
      </w:r>
      <w:r w:rsidR="00307745">
        <w:rPr>
          <w:color w:val="000000"/>
          <w:shd w:val="clear" w:color="auto" w:fill="FFFFFF"/>
        </w:rPr>
        <w:t xml:space="preserve">) (see Table S1). </w:t>
      </w:r>
    </w:p>
    <w:p w14:paraId="191FFF28" w14:textId="434B89A5" w:rsidR="00A23B52" w:rsidRPr="00100D93" w:rsidRDefault="00307745" w:rsidP="0082444F">
      <w:pPr>
        <w:pStyle w:val="NormalWeb"/>
        <w:spacing w:before="0" w:beforeAutospacing="0" w:after="0" w:afterAutospacing="0" w:line="480" w:lineRule="auto"/>
        <w:ind w:firstLine="720"/>
        <w:contextualSpacing/>
        <w:rPr>
          <w:color w:val="000000"/>
          <w:shd w:val="clear" w:color="auto" w:fill="FFFFFF"/>
        </w:rPr>
      </w:pPr>
      <w:r>
        <w:rPr>
          <w:color w:val="000000"/>
          <w:shd w:val="clear" w:color="auto" w:fill="FFFFFF"/>
        </w:rPr>
        <w:t>W</w:t>
      </w:r>
      <w:r w:rsidR="00D072C4">
        <w:rPr>
          <w:color w:val="000000"/>
          <w:shd w:val="clear" w:color="auto" w:fill="FFFFFF"/>
        </w:rPr>
        <w:t xml:space="preserve">e fit a series of </w:t>
      </w:r>
      <w:r w:rsidR="00726DDC">
        <w:rPr>
          <w:color w:val="000000"/>
          <w:shd w:val="clear" w:color="auto" w:fill="FFFFFF"/>
        </w:rPr>
        <w:t>linear mixed effects model</w:t>
      </w:r>
      <w:r w:rsidR="00D072C4">
        <w:rPr>
          <w:color w:val="000000"/>
          <w:shd w:val="clear" w:color="auto" w:fill="FFFFFF"/>
        </w:rPr>
        <w:t xml:space="preserve">s wherein mean </w:t>
      </w:r>
      <w:r>
        <w:rPr>
          <w:color w:val="000000"/>
          <w:shd w:val="clear" w:color="auto" w:fill="FFFFFF"/>
        </w:rPr>
        <w:t>spring appearance</w:t>
      </w:r>
      <w:r w:rsidR="00D072C4">
        <w:rPr>
          <w:color w:val="000000"/>
          <w:shd w:val="clear" w:color="auto" w:fill="FFFFFF"/>
        </w:rPr>
        <w:t xml:space="preserve"> date, </w:t>
      </w:r>
      <w:proofErr w:type="spellStart"/>
      <w:r w:rsidR="00D072C4">
        <w:rPr>
          <w:color w:val="000000"/>
          <w:shd w:val="clear" w:color="auto" w:fill="FFFFFF"/>
        </w:rPr>
        <w:t>voltinism</w:t>
      </w:r>
      <w:proofErr w:type="spellEnd"/>
      <w:r w:rsidR="00D072C4">
        <w:rPr>
          <w:color w:val="000000"/>
          <w:shd w:val="clear" w:color="auto" w:fill="FFFFFF"/>
        </w:rPr>
        <w:t xml:space="preserve">, and their interactions were the fixed effects and slope was the response variable. We ran separate models for both spring </w:t>
      </w:r>
      <w:r w:rsidR="008212C2">
        <w:rPr>
          <w:color w:val="000000"/>
          <w:shd w:val="clear" w:color="auto" w:fill="FFFFFF"/>
        </w:rPr>
        <w:t>temperature</w:t>
      </w:r>
      <w:r w:rsidR="00D072C4">
        <w:rPr>
          <w:color w:val="000000"/>
          <w:shd w:val="clear" w:color="auto" w:fill="FFFFFF"/>
        </w:rPr>
        <w:t xml:space="preserve"> and year. In all models, we inversely weighted the values by the standard deviation of the </w:t>
      </w:r>
      <w:r w:rsidR="001678F2">
        <w:rPr>
          <w:color w:val="000000"/>
          <w:shd w:val="clear" w:color="auto" w:fill="FFFFFF"/>
        </w:rPr>
        <w:t>spring appearance date (Table 1)</w:t>
      </w:r>
      <w:ins w:id="32" w:author="Hurlbert, Allen Hartley" w:date="2022-07-14T11:49:00Z">
        <w:r w:rsidR="0044334F">
          <w:rPr>
            <w:color w:val="000000"/>
            <w:shd w:val="clear" w:color="auto" w:fill="FFFFFF"/>
          </w:rPr>
          <w:t xml:space="preserve"> so that</w:t>
        </w:r>
      </w:ins>
      <w:r w:rsidR="00D072C4">
        <w:rPr>
          <w:color w:val="000000"/>
          <w:shd w:val="clear" w:color="auto" w:fill="FFFFFF"/>
        </w:rPr>
        <w:t xml:space="preserve"> </w:t>
      </w:r>
      <w:del w:id="33" w:author="Hurlbert, Allen Hartley" w:date="2022-07-14T11:49:00Z">
        <w:r w:rsidR="00D072C4" w:rsidDel="0044334F">
          <w:rPr>
            <w:color w:val="000000"/>
            <w:shd w:val="clear" w:color="auto" w:fill="FFFFFF"/>
          </w:rPr>
          <w:delText xml:space="preserve">to limit the </w:delText>
        </w:r>
        <w:r w:rsidDel="0044334F">
          <w:rPr>
            <w:color w:val="000000"/>
            <w:shd w:val="clear" w:color="auto" w:fill="FFFFFF"/>
          </w:rPr>
          <w:delText>influence</w:delText>
        </w:r>
        <w:r w:rsidR="00D072C4" w:rsidDel="0044334F">
          <w:rPr>
            <w:color w:val="000000"/>
            <w:shd w:val="clear" w:color="auto" w:fill="FFFFFF"/>
          </w:rPr>
          <w:delText xml:space="preserve"> of </w:delText>
        </w:r>
      </w:del>
      <w:r w:rsidR="00D072C4">
        <w:rPr>
          <w:color w:val="000000"/>
          <w:shd w:val="clear" w:color="auto" w:fill="FFFFFF"/>
        </w:rPr>
        <w:t xml:space="preserve">species with </w:t>
      </w:r>
      <w:r>
        <w:rPr>
          <w:color w:val="000000"/>
          <w:shd w:val="clear" w:color="auto" w:fill="FFFFFF"/>
        </w:rPr>
        <w:t>extremely variable spring appearance dates</w:t>
      </w:r>
      <w:r w:rsidR="00D072C4">
        <w:rPr>
          <w:color w:val="000000"/>
          <w:shd w:val="clear" w:color="auto" w:fill="FFFFFF"/>
        </w:rPr>
        <w:t xml:space="preserve">, </w:t>
      </w:r>
      <w:r>
        <w:rPr>
          <w:color w:val="000000"/>
          <w:shd w:val="clear" w:color="auto" w:fill="FFFFFF"/>
        </w:rPr>
        <w:t>since these are likely to be less</w:t>
      </w:r>
      <w:r w:rsidR="00D072C4">
        <w:rPr>
          <w:color w:val="000000"/>
          <w:shd w:val="clear" w:color="auto" w:fill="FFFFFF"/>
        </w:rPr>
        <w:t xml:space="preserve"> biologically relevant. </w:t>
      </w:r>
      <w:r w:rsidR="00D75C94">
        <w:rPr>
          <w:color w:val="000000"/>
          <w:shd w:val="clear" w:color="auto" w:fill="FFFFFF"/>
        </w:rPr>
        <w:t xml:space="preserve">If </w:t>
      </w:r>
      <w:r w:rsidR="008212C2">
        <w:rPr>
          <w:color w:val="000000"/>
          <w:shd w:val="clear" w:color="auto" w:fill="FFFFFF"/>
        </w:rPr>
        <w:t>the model was</w:t>
      </w:r>
      <w:r w:rsidR="00D75C94">
        <w:rPr>
          <w:color w:val="000000"/>
          <w:shd w:val="clear" w:color="auto" w:fill="FFFFFF"/>
        </w:rPr>
        <w:t xml:space="preserve"> significant, we compared the base model</w:t>
      </w:r>
      <w:r w:rsidR="00D072C4">
        <w:rPr>
          <w:color w:val="000000"/>
          <w:shd w:val="clear" w:color="auto" w:fill="FFFFFF"/>
        </w:rPr>
        <w:t xml:space="preserve"> with a separate model that included overwintering stage as a factor. </w:t>
      </w:r>
      <w:r w:rsidR="00A23B52">
        <w:rPr>
          <w:color w:val="000000"/>
          <w:shd w:val="clear" w:color="auto" w:fill="FFFFFF"/>
        </w:rPr>
        <w:t>Linear mixed effects models were run using the package ‘lme4’</w:t>
      </w:r>
      <w:r w:rsidR="00375D5A">
        <w:rPr>
          <w:color w:val="000000"/>
          <w:shd w:val="clear" w:color="auto" w:fill="FFFFFF"/>
        </w:rPr>
        <w:t xml:space="preserve"> (v.1.1.27.1, Bates et al. 2017) and summarized using the ‘</w:t>
      </w:r>
      <w:proofErr w:type="spellStart"/>
      <w:r w:rsidR="00375D5A">
        <w:rPr>
          <w:color w:val="000000"/>
          <w:shd w:val="clear" w:color="auto" w:fill="FFFFFF"/>
        </w:rPr>
        <w:t>Anova</w:t>
      </w:r>
      <w:proofErr w:type="spellEnd"/>
      <w:r w:rsidR="00375D5A">
        <w:rPr>
          <w:color w:val="000000"/>
          <w:shd w:val="clear" w:color="auto" w:fill="FFFFFF"/>
        </w:rPr>
        <w:t>’ function within the package ‘car’ (v.3.0.11, Fox and Weisberg 2011)</w:t>
      </w:r>
      <w:r w:rsidR="00223F08">
        <w:rPr>
          <w:color w:val="000000"/>
          <w:shd w:val="clear" w:color="auto" w:fill="FFFFFF"/>
        </w:rPr>
        <w:t xml:space="preserve">. We then compared simple (without overwintering stage) and complex models (with overwintering stage) using an ANOVA. </w:t>
      </w:r>
    </w:p>
    <w:p w14:paraId="6B0CDDE5" w14:textId="77777777" w:rsidR="005B41F5" w:rsidRDefault="005B41F5" w:rsidP="0082444F">
      <w:pPr>
        <w:pStyle w:val="ListParagraph"/>
        <w:spacing w:line="240" w:lineRule="auto"/>
        <w:ind w:left="1800"/>
      </w:pPr>
    </w:p>
    <w:p w14:paraId="67A98F3B" w14:textId="6D683EA2" w:rsidR="005B41F5" w:rsidRDefault="005B41F5" w:rsidP="005B41F5">
      <w:pPr>
        <w:rPr>
          <w:rFonts w:ascii="Times New Roman" w:hAnsi="Times New Roman" w:cs="Times New Roman"/>
          <w:b/>
          <w:sz w:val="24"/>
          <w:szCs w:val="24"/>
        </w:rPr>
      </w:pPr>
      <w:r w:rsidRPr="00100D93">
        <w:rPr>
          <w:rFonts w:ascii="Times New Roman" w:hAnsi="Times New Roman" w:cs="Times New Roman"/>
          <w:b/>
          <w:sz w:val="24"/>
          <w:szCs w:val="24"/>
        </w:rPr>
        <w:t>Results</w:t>
      </w:r>
    </w:p>
    <w:p w14:paraId="5337AC02" w14:textId="77777777" w:rsidR="001678F2" w:rsidRDefault="001678F2" w:rsidP="005B41F5">
      <w:pPr>
        <w:rPr>
          <w:rFonts w:ascii="Times New Roman" w:hAnsi="Times New Roman" w:cs="Times New Roman"/>
          <w:b/>
          <w:sz w:val="24"/>
          <w:szCs w:val="24"/>
        </w:rPr>
      </w:pPr>
    </w:p>
    <w:p w14:paraId="2ECA8039" w14:textId="68B6E787" w:rsidR="00CA0549" w:rsidRDefault="00CA0549" w:rsidP="00CA0549">
      <w:pPr>
        <w:pStyle w:val="NormalWeb"/>
        <w:spacing w:before="0" w:beforeAutospacing="0" w:after="0" w:afterAutospacing="0" w:line="480" w:lineRule="auto"/>
        <w:rPr>
          <w:i/>
          <w:iCs/>
        </w:rPr>
      </w:pPr>
      <w:r>
        <w:rPr>
          <w:i/>
          <w:iCs/>
        </w:rPr>
        <w:t>Phenological response</w:t>
      </w:r>
    </w:p>
    <w:p w14:paraId="2635D71D" w14:textId="7C4E74FC" w:rsidR="009F348B" w:rsidRDefault="009F348B" w:rsidP="009F348B">
      <w:pPr>
        <w:pStyle w:val="NormalWeb"/>
        <w:spacing w:before="0" w:beforeAutospacing="0" w:after="0" w:afterAutospacing="0" w:line="480" w:lineRule="auto"/>
        <w:ind w:firstLine="720"/>
      </w:pPr>
      <w:commentRangeStart w:id="34"/>
      <w:del w:id="35" w:author="Hurlbert, Allen Hartley" w:date="2022-07-14T14:44:00Z">
        <w:r w:rsidDel="00AF5253">
          <w:rPr>
            <w:color w:val="000000"/>
            <w:shd w:val="clear" w:color="auto" w:fill="FFFFFF"/>
          </w:rPr>
          <w:delText xml:space="preserve">Between 1993 and 2020, </w:delText>
        </w:r>
      </w:del>
      <w:ins w:id="36" w:author="Hurlbert, Allen Hartley" w:date="2022-07-14T14:44:00Z">
        <w:r w:rsidR="00AF5253">
          <w:rPr>
            <w:color w:val="000000"/>
            <w:shd w:val="clear" w:color="auto" w:fill="FFFFFF"/>
          </w:rPr>
          <w:t xml:space="preserve">There was no consistent relationship between spring appearance date and year, </w:t>
        </w:r>
      </w:ins>
      <w:moveFromRangeStart w:id="37" w:author="Hurlbert, Allen Hartley" w:date="2022-07-14T14:45:00Z" w:name="move108702340"/>
      <w:moveFrom w:id="38" w:author="Hurlbert, Allen Hartley" w:date="2022-07-14T14:45:00Z">
        <w:r w:rsidR="00F941B6" w:rsidRPr="00F941B6" w:rsidDel="00AF5253">
          <w:rPr>
            <w:i/>
            <w:color w:val="000000"/>
            <w:shd w:val="clear" w:color="auto" w:fill="FFFFFF"/>
          </w:rPr>
          <w:t>Thorybes bathyllus</w:t>
        </w:r>
        <w:r w:rsidR="00F941B6" w:rsidDel="00AF5253">
          <w:rPr>
            <w:color w:val="000000"/>
            <w:shd w:val="clear" w:color="auto" w:fill="FFFFFF"/>
          </w:rPr>
          <w:t xml:space="preserve"> and </w:t>
        </w:r>
        <w:r w:rsidR="00F941B6" w:rsidRPr="00F941B6" w:rsidDel="00AF5253">
          <w:rPr>
            <w:i/>
            <w:color w:val="000000"/>
            <w:shd w:val="clear" w:color="auto" w:fill="FFFFFF"/>
          </w:rPr>
          <w:t>Polites origenes</w:t>
        </w:r>
        <w:r w:rsidDel="00AF5253">
          <w:rPr>
            <w:color w:val="000000"/>
            <w:shd w:val="clear" w:color="auto" w:fill="FFFFFF"/>
          </w:rPr>
          <w:t xml:space="preserve"> experienced a significant correlation between </w:t>
        </w:r>
        <w:r w:rsidR="009331EB" w:rsidDel="00AF5253">
          <w:rPr>
            <w:color w:val="000000"/>
            <w:shd w:val="clear" w:color="auto" w:fill="FFFFFF"/>
          </w:rPr>
          <w:t>spring appearance</w:t>
        </w:r>
        <w:r w:rsidDel="00AF5253">
          <w:rPr>
            <w:color w:val="000000"/>
            <w:shd w:val="clear" w:color="auto" w:fill="FFFFFF"/>
          </w:rPr>
          <w:t xml:space="preserve"> date and year. Both of these relationships were somewhat positive, such that spring appearance dates increased slightly with year (Table 1). </w:t>
        </w:r>
        <w:r w:rsidR="009331EB" w:rsidDel="00AF5253">
          <w:rPr>
            <w:color w:val="000000"/>
            <w:shd w:val="clear" w:color="auto" w:fill="FFFFFF"/>
          </w:rPr>
          <w:t xml:space="preserve">Overall, there were </w:t>
        </w:r>
      </w:moveFrom>
      <w:moveFromRangeEnd w:id="37"/>
      <w:ins w:id="39" w:author="Hurlbert, Allen Hartley" w:date="2022-07-14T14:44:00Z">
        <w:r w:rsidR="00AF5253">
          <w:rPr>
            <w:color w:val="000000"/>
            <w:shd w:val="clear" w:color="auto" w:fill="FFFFFF"/>
          </w:rPr>
          <w:t xml:space="preserve">with </w:t>
        </w:r>
      </w:ins>
      <w:r w:rsidR="009331EB">
        <w:rPr>
          <w:color w:val="000000"/>
          <w:shd w:val="clear" w:color="auto" w:fill="FFFFFF"/>
        </w:rPr>
        <w:t>16 negative and 22</w:t>
      </w:r>
      <w:r>
        <w:rPr>
          <w:color w:val="000000"/>
          <w:shd w:val="clear" w:color="auto" w:fill="FFFFFF"/>
        </w:rPr>
        <w:t xml:space="preserve"> positive slopes</w:t>
      </w:r>
      <w:del w:id="40" w:author="Hurlbert, Allen Hartley" w:date="2022-07-14T14:45:00Z">
        <w:r w:rsidR="009331EB" w:rsidDel="00AF5253">
          <w:rPr>
            <w:color w:val="000000"/>
            <w:shd w:val="clear" w:color="auto" w:fill="FFFFFF"/>
          </w:rPr>
          <w:delText>, demonstrating a roughly even spread of slope values around zero</w:delText>
        </w:r>
      </w:del>
      <w:r w:rsidR="009331EB">
        <w:rPr>
          <w:color w:val="000000"/>
          <w:shd w:val="clear" w:color="auto" w:fill="FFFFFF"/>
        </w:rPr>
        <w:t xml:space="preserve"> (</w:t>
      </w:r>
      <w:ins w:id="41" w:author="Hurlbert, Allen Hartley" w:date="2022-07-14T14:45:00Z">
        <w:r w:rsidR="00AF5253">
          <w:rPr>
            <w:color w:val="000000"/>
            <w:shd w:val="clear" w:color="auto" w:fill="FFFFFF"/>
          </w:rPr>
          <w:t xml:space="preserve">Table 1; </w:t>
        </w:r>
      </w:ins>
      <w:r w:rsidR="009331EB">
        <w:rPr>
          <w:color w:val="000000"/>
          <w:shd w:val="clear" w:color="auto" w:fill="FFFFFF"/>
        </w:rPr>
        <w:t>Fig. 1</w:t>
      </w:r>
      <w:r w:rsidR="00343109">
        <w:rPr>
          <w:color w:val="000000"/>
          <w:shd w:val="clear" w:color="auto" w:fill="FFFFFF"/>
        </w:rPr>
        <w:t>a</w:t>
      </w:r>
      <w:r w:rsidR="009331EB">
        <w:rPr>
          <w:color w:val="000000"/>
          <w:shd w:val="clear" w:color="auto" w:fill="FFFFFF"/>
        </w:rPr>
        <w:t xml:space="preserve">). </w:t>
      </w:r>
      <w:ins w:id="42" w:author="Hurlbert, Allen Hartley" w:date="2022-07-14T14:45:00Z">
        <w:r w:rsidR="00AF5253">
          <w:rPr>
            <w:color w:val="000000"/>
            <w:shd w:val="clear" w:color="auto" w:fill="FFFFFF"/>
          </w:rPr>
          <w:t xml:space="preserve">The two strongest temporal trends were a tendency for </w:t>
        </w:r>
      </w:ins>
      <w:ins w:id="43" w:author="Hurlbert, Allen Hartley" w:date="2022-07-14T14:46:00Z">
        <w:r w:rsidR="00AF5253">
          <w:rPr>
            <w:color w:val="000000"/>
            <w:shd w:val="clear" w:color="auto" w:fill="FFFFFF"/>
          </w:rPr>
          <w:t xml:space="preserve">increasingly </w:t>
        </w:r>
      </w:ins>
      <w:ins w:id="44" w:author="Hurlbert, Allen Hartley" w:date="2022-07-14T14:45:00Z">
        <w:r w:rsidR="00AF5253">
          <w:rPr>
            <w:color w:val="000000"/>
            <w:shd w:val="clear" w:color="auto" w:fill="FFFFFF"/>
          </w:rPr>
          <w:t xml:space="preserve">delayed spring appearances </w:t>
        </w:r>
      </w:ins>
      <w:ins w:id="45" w:author="Hurlbert, Allen Hartley" w:date="2022-07-14T14:47:00Z">
        <w:r w:rsidR="00AF5253">
          <w:rPr>
            <w:color w:val="000000"/>
            <w:shd w:val="clear" w:color="auto" w:fill="FFFFFF"/>
          </w:rPr>
          <w:t xml:space="preserve">over time </w:t>
        </w:r>
      </w:ins>
      <w:ins w:id="46" w:author="Hurlbert, Allen Hartley" w:date="2022-07-14T14:46:00Z">
        <w:r w:rsidR="00AF5253">
          <w:rPr>
            <w:color w:val="000000"/>
            <w:shd w:val="clear" w:color="auto" w:fill="FFFFFF"/>
          </w:rPr>
          <w:t>for</w:t>
        </w:r>
      </w:ins>
      <w:ins w:id="47" w:author="Hurlbert, Allen Hartley" w:date="2022-07-14T14:47:00Z">
        <w:r w:rsidR="00AF5253">
          <w:rPr>
            <w:color w:val="000000"/>
            <w:shd w:val="clear" w:color="auto" w:fill="FFFFFF"/>
          </w:rPr>
          <w:t xml:space="preserve"> both</w:t>
        </w:r>
      </w:ins>
      <w:ins w:id="48" w:author="Hurlbert, Allen Hartley" w:date="2022-07-14T14:46:00Z">
        <w:r w:rsidR="00AF5253">
          <w:rPr>
            <w:color w:val="000000"/>
            <w:shd w:val="clear" w:color="auto" w:fill="FFFFFF"/>
          </w:rPr>
          <w:t xml:space="preserve"> </w:t>
        </w:r>
      </w:ins>
      <w:moveToRangeStart w:id="49" w:author="Hurlbert, Allen Hartley" w:date="2022-07-14T14:45:00Z" w:name="move108702340"/>
      <w:proofErr w:type="spellStart"/>
      <w:moveTo w:id="50" w:author="Hurlbert, Allen Hartley" w:date="2022-07-14T14:45:00Z">
        <w:r w:rsidR="00AF5253" w:rsidRPr="00F941B6">
          <w:rPr>
            <w:i/>
            <w:color w:val="000000"/>
            <w:shd w:val="clear" w:color="auto" w:fill="FFFFFF"/>
          </w:rPr>
          <w:t>Thorybes</w:t>
        </w:r>
        <w:proofErr w:type="spellEnd"/>
        <w:r w:rsidR="00AF5253" w:rsidRPr="00F941B6">
          <w:rPr>
            <w:i/>
            <w:color w:val="000000"/>
            <w:shd w:val="clear" w:color="auto" w:fill="FFFFFF"/>
          </w:rPr>
          <w:t xml:space="preserve"> </w:t>
        </w:r>
        <w:proofErr w:type="spellStart"/>
        <w:r w:rsidR="00AF5253" w:rsidRPr="00F941B6">
          <w:rPr>
            <w:i/>
            <w:color w:val="000000"/>
            <w:shd w:val="clear" w:color="auto" w:fill="FFFFFF"/>
          </w:rPr>
          <w:t>bathyllus</w:t>
        </w:r>
        <w:proofErr w:type="spellEnd"/>
        <w:r w:rsidR="00AF5253">
          <w:rPr>
            <w:color w:val="000000"/>
            <w:shd w:val="clear" w:color="auto" w:fill="FFFFFF"/>
          </w:rPr>
          <w:t xml:space="preserve"> and </w:t>
        </w:r>
        <w:proofErr w:type="spellStart"/>
        <w:r w:rsidR="00AF5253" w:rsidRPr="00F941B6">
          <w:rPr>
            <w:i/>
            <w:color w:val="000000"/>
            <w:shd w:val="clear" w:color="auto" w:fill="FFFFFF"/>
          </w:rPr>
          <w:t>Polites</w:t>
        </w:r>
        <w:proofErr w:type="spellEnd"/>
        <w:r w:rsidR="00AF5253" w:rsidRPr="00F941B6">
          <w:rPr>
            <w:i/>
            <w:color w:val="000000"/>
            <w:shd w:val="clear" w:color="auto" w:fill="FFFFFF"/>
          </w:rPr>
          <w:t xml:space="preserve"> </w:t>
        </w:r>
        <w:proofErr w:type="spellStart"/>
        <w:r w:rsidR="00AF5253" w:rsidRPr="00F941B6">
          <w:rPr>
            <w:i/>
            <w:color w:val="000000"/>
            <w:shd w:val="clear" w:color="auto" w:fill="FFFFFF"/>
          </w:rPr>
          <w:t>origenes</w:t>
        </w:r>
        <w:proofErr w:type="spellEnd"/>
        <w:del w:id="51" w:author="Hurlbert, Allen Hartley" w:date="2022-07-14T14:46:00Z">
          <w:r w:rsidR="00AF5253" w:rsidDel="00AF5253">
            <w:rPr>
              <w:color w:val="000000"/>
              <w:shd w:val="clear" w:color="auto" w:fill="FFFFFF"/>
            </w:rPr>
            <w:delText xml:space="preserve"> experienced a significant correlation between spring appearance date and year</w:delText>
          </w:r>
        </w:del>
      </w:moveTo>
      <w:ins w:id="52" w:author="Hurlbert, Allen Hartley" w:date="2022-07-14T14:46:00Z">
        <w:r w:rsidR="00AF5253">
          <w:rPr>
            <w:color w:val="000000"/>
            <w:shd w:val="clear" w:color="auto" w:fill="FFFFFF"/>
          </w:rPr>
          <w:t xml:space="preserve"> (</w:t>
        </w:r>
        <w:r w:rsidR="00AF5253">
          <w:rPr>
            <w:i/>
            <w:color w:val="000000"/>
            <w:shd w:val="clear" w:color="auto" w:fill="FFFFFF"/>
          </w:rPr>
          <w:t>p</w:t>
        </w:r>
        <w:r w:rsidR="00AF5253">
          <w:rPr>
            <w:color w:val="000000"/>
            <w:shd w:val="clear" w:color="auto" w:fill="FFFFFF"/>
          </w:rPr>
          <w:t xml:space="preserve"> = 0.036 and </w:t>
        </w:r>
        <w:r w:rsidR="00AF5253">
          <w:rPr>
            <w:i/>
            <w:color w:val="000000"/>
            <w:shd w:val="clear" w:color="auto" w:fill="FFFFFF"/>
          </w:rPr>
          <w:t>p</w:t>
        </w:r>
        <w:r w:rsidR="00AF5253">
          <w:rPr>
            <w:color w:val="000000"/>
            <w:shd w:val="clear" w:color="auto" w:fill="FFFFFF"/>
          </w:rPr>
          <w:t xml:space="preserve"> = 0.038, respectively; Figure ...?)</w:t>
        </w:r>
      </w:ins>
      <w:moveTo w:id="53" w:author="Hurlbert, Allen Hartley" w:date="2022-07-14T14:45:00Z">
        <w:r w:rsidR="00AF5253">
          <w:rPr>
            <w:color w:val="000000"/>
            <w:shd w:val="clear" w:color="auto" w:fill="FFFFFF"/>
          </w:rPr>
          <w:t xml:space="preserve">. </w:t>
        </w:r>
        <w:del w:id="54" w:author="Hurlbert, Allen Hartley" w:date="2022-07-14T14:46:00Z">
          <w:r w:rsidR="00AF5253" w:rsidDel="00AF5253">
            <w:rPr>
              <w:color w:val="000000"/>
              <w:shd w:val="clear" w:color="auto" w:fill="FFFFFF"/>
            </w:rPr>
            <w:delText>Both of these relationships were somewhat positive, such that spring appearance dates increased slightly with year (Table 1). Overall, there were</w:delText>
          </w:r>
        </w:del>
      </w:moveTo>
      <w:moveToRangeEnd w:id="49"/>
      <w:commentRangeEnd w:id="34"/>
      <w:r w:rsidR="006A3AD4">
        <w:rPr>
          <w:rStyle w:val="CommentReference"/>
          <w:rFonts w:asciiTheme="minorHAnsi" w:eastAsiaTheme="minorHAnsi" w:hAnsiTheme="minorHAnsi" w:cstheme="minorBidi"/>
        </w:rPr>
        <w:commentReference w:id="34"/>
      </w:r>
    </w:p>
    <w:p w14:paraId="4BDD1BFB" w14:textId="002967A2" w:rsidR="009F348B" w:rsidRDefault="006A3AD4" w:rsidP="009331EB">
      <w:pPr>
        <w:pStyle w:val="NormalWeb"/>
        <w:spacing w:before="0" w:beforeAutospacing="0" w:after="0" w:afterAutospacing="0" w:line="480" w:lineRule="auto"/>
        <w:ind w:firstLine="720"/>
        <w:rPr>
          <w:color w:val="000000"/>
          <w:shd w:val="clear" w:color="auto" w:fill="FFFFFF"/>
        </w:rPr>
      </w:pPr>
      <w:ins w:id="55" w:author="Hurlbert, Allen Hartley" w:date="2022-07-14T14:59:00Z">
        <w:r>
          <w:rPr>
            <w:color w:val="000000"/>
            <w:shd w:val="clear" w:color="auto" w:fill="FFFFFF"/>
          </w:rPr>
          <w:t xml:space="preserve">In contrast, 35 out of 38 </w:t>
        </w:r>
      </w:ins>
      <w:ins w:id="56" w:author="Hurlbert, Allen Hartley" w:date="2022-07-14T15:01:00Z">
        <w:r>
          <w:rPr>
            <w:color w:val="000000"/>
            <w:shd w:val="clear" w:color="auto" w:fill="FFFFFF"/>
          </w:rPr>
          <w:t xml:space="preserve">species </w:t>
        </w:r>
      </w:ins>
      <w:del w:id="57" w:author="Hurlbert, Allen Hartley" w:date="2022-07-14T15:00:00Z">
        <w:r w:rsidR="009F348B" w:rsidDel="006A3AD4">
          <w:rPr>
            <w:color w:val="000000"/>
            <w:shd w:val="clear" w:color="auto" w:fill="FFFFFF"/>
          </w:rPr>
          <w:delText>Using temperat</w:delText>
        </w:r>
        <w:r w:rsidR="009331EB" w:rsidDel="006A3AD4">
          <w:rPr>
            <w:color w:val="000000"/>
            <w:shd w:val="clear" w:color="auto" w:fill="FFFFFF"/>
          </w:rPr>
          <w:delText>ure as the predictor variable, 12</w:delText>
        </w:r>
        <w:r w:rsidR="009F348B" w:rsidDel="006A3AD4">
          <w:rPr>
            <w:color w:val="000000"/>
            <w:shd w:val="clear" w:color="auto" w:fill="FFFFFF"/>
          </w:rPr>
          <w:delText xml:space="preserve"> </w:delText>
        </w:r>
        <w:r w:rsidR="009331EB" w:rsidDel="006A3AD4">
          <w:rPr>
            <w:color w:val="000000"/>
            <w:shd w:val="clear" w:color="auto" w:fill="FFFFFF"/>
          </w:rPr>
          <w:delText xml:space="preserve">species </w:delText>
        </w:r>
        <w:r w:rsidR="009F348B" w:rsidDel="006A3AD4">
          <w:rPr>
            <w:color w:val="000000"/>
            <w:shd w:val="clear" w:color="auto" w:fill="FFFFFF"/>
          </w:rPr>
          <w:delText xml:space="preserve">experienced a significant correlation between </w:delText>
        </w:r>
        <w:r w:rsidR="009331EB" w:rsidDel="006A3AD4">
          <w:rPr>
            <w:color w:val="000000"/>
            <w:shd w:val="clear" w:color="auto" w:fill="FFFFFF"/>
          </w:rPr>
          <w:delText>spring appearance</w:delText>
        </w:r>
        <w:r w:rsidR="009F348B" w:rsidDel="006A3AD4">
          <w:rPr>
            <w:color w:val="000000"/>
            <w:shd w:val="clear" w:color="auto" w:fill="FFFFFF"/>
          </w:rPr>
          <w:delText xml:space="preserve"> </w:delText>
        </w:r>
        <w:r w:rsidR="009331EB" w:rsidDel="006A3AD4">
          <w:rPr>
            <w:color w:val="000000"/>
            <w:shd w:val="clear" w:color="auto" w:fill="FFFFFF"/>
          </w:rPr>
          <w:delText>date and tem</w:delText>
        </w:r>
        <w:r w:rsidR="00F941B6" w:rsidDel="006A3AD4">
          <w:rPr>
            <w:color w:val="000000"/>
            <w:shd w:val="clear" w:color="auto" w:fill="FFFFFF"/>
          </w:rPr>
          <w:delText>perature, all of which</w:delText>
        </w:r>
        <w:r w:rsidR="009331EB" w:rsidDel="006A3AD4">
          <w:rPr>
            <w:color w:val="000000"/>
            <w:shd w:val="clear" w:color="auto" w:fill="FFFFFF"/>
          </w:rPr>
          <w:delText xml:space="preserve"> demonstrated</w:delText>
        </w:r>
        <w:r w:rsidR="00F941B6" w:rsidDel="006A3AD4">
          <w:rPr>
            <w:color w:val="000000"/>
            <w:shd w:val="clear" w:color="auto" w:fill="FFFFFF"/>
          </w:rPr>
          <w:delText xml:space="preserve"> a</w:delText>
        </w:r>
        <w:r w:rsidR="009331EB" w:rsidDel="006A3AD4">
          <w:rPr>
            <w:color w:val="000000"/>
            <w:shd w:val="clear" w:color="auto" w:fill="FFFFFF"/>
          </w:rPr>
          <w:delText xml:space="preserve"> negative </w:delText>
        </w:r>
        <w:r w:rsidR="00F941B6" w:rsidDel="006A3AD4">
          <w:rPr>
            <w:color w:val="000000"/>
            <w:shd w:val="clear" w:color="auto" w:fill="FFFFFF"/>
          </w:rPr>
          <w:delText xml:space="preserve">relationship. </w:delText>
        </w:r>
      </w:del>
      <w:ins w:id="58" w:author="Hurlbert, Allen Hartley" w:date="2022-07-14T15:00:00Z">
        <w:r>
          <w:rPr>
            <w:color w:val="000000"/>
            <w:shd w:val="clear" w:color="auto" w:fill="FFFFFF"/>
          </w:rPr>
          <w:t xml:space="preserve">exhibited earlier appearances in </w:t>
        </w:r>
      </w:ins>
      <w:ins w:id="59" w:author="Hurlbert, Allen Hartley" w:date="2022-07-14T15:01:00Z">
        <w:r>
          <w:rPr>
            <w:color w:val="000000"/>
            <w:shd w:val="clear" w:color="auto" w:fill="FFFFFF"/>
          </w:rPr>
          <w:t xml:space="preserve">years with </w:t>
        </w:r>
      </w:ins>
      <w:ins w:id="60" w:author="Hurlbert, Allen Hartley" w:date="2022-07-14T15:00:00Z">
        <w:r>
          <w:rPr>
            <w:color w:val="000000"/>
            <w:shd w:val="clear" w:color="auto" w:fill="FFFFFF"/>
          </w:rPr>
          <w:t>warmer springs</w:t>
        </w:r>
      </w:ins>
      <w:ins w:id="61" w:author="Hurlbert, Allen Hartley" w:date="2022-07-14T15:16:00Z">
        <w:r w:rsidR="002120C3">
          <w:rPr>
            <w:color w:val="000000"/>
            <w:shd w:val="clear" w:color="auto" w:fill="FFFFFF"/>
          </w:rPr>
          <w:t xml:space="preserve">, although for only 12 of these species was </w:t>
        </w:r>
        <w:r w:rsidR="002120C3">
          <w:rPr>
            <w:i/>
            <w:color w:val="000000"/>
            <w:shd w:val="clear" w:color="auto" w:fill="FFFFFF"/>
          </w:rPr>
          <w:t>p</w:t>
        </w:r>
        <w:r w:rsidR="002120C3">
          <w:rPr>
            <w:color w:val="000000"/>
            <w:shd w:val="clear" w:color="auto" w:fill="FFFFFF"/>
          </w:rPr>
          <w:t xml:space="preserve"> &lt; 0.05</w:t>
        </w:r>
      </w:ins>
      <w:ins w:id="62" w:author="Hurlbert, Allen Hartley" w:date="2022-07-14T15:02:00Z">
        <w:r>
          <w:rPr>
            <w:color w:val="000000"/>
            <w:shd w:val="clear" w:color="auto" w:fill="FFFFFF"/>
          </w:rPr>
          <w:t xml:space="preserve"> (Table 1; Fig. X). </w:t>
        </w:r>
      </w:ins>
      <w:r w:rsidR="00F941B6">
        <w:rPr>
          <w:color w:val="000000"/>
          <w:shd w:val="clear" w:color="auto" w:fill="FFFFFF"/>
        </w:rPr>
        <w:t>The</w:t>
      </w:r>
      <w:ins w:id="63" w:author="Hurlbert, Allen Hartley" w:date="2022-07-14T15:12:00Z">
        <w:r w:rsidR="002120C3">
          <w:rPr>
            <w:color w:val="000000"/>
            <w:shd w:val="clear" w:color="auto" w:fill="FFFFFF"/>
          </w:rPr>
          <w:t xml:space="preserve"> median respon</w:t>
        </w:r>
      </w:ins>
      <w:r w:rsidR="00F941B6">
        <w:rPr>
          <w:color w:val="000000"/>
          <w:shd w:val="clear" w:color="auto" w:fill="FFFFFF"/>
        </w:rPr>
        <w:t xml:space="preserve">se </w:t>
      </w:r>
      <w:ins w:id="64" w:author="Hurlbert, Allen Hartley" w:date="2022-07-14T15:12:00Z">
        <w:r w:rsidR="002120C3">
          <w:rPr>
            <w:color w:val="000000"/>
            <w:shd w:val="clear" w:color="auto" w:fill="FFFFFF"/>
          </w:rPr>
          <w:t xml:space="preserve">was for a </w:t>
        </w:r>
      </w:ins>
      <w:r w:rsidR="00F941B6">
        <w:rPr>
          <w:color w:val="000000"/>
          <w:shd w:val="clear" w:color="auto" w:fill="FFFFFF"/>
        </w:rPr>
        <w:t>s</w:t>
      </w:r>
      <w:r w:rsidR="009331EB">
        <w:rPr>
          <w:color w:val="000000"/>
          <w:shd w:val="clear" w:color="auto" w:fill="FFFFFF"/>
        </w:rPr>
        <w:t xml:space="preserve">pecies </w:t>
      </w:r>
      <w:del w:id="65" w:author="Hurlbert, Allen Hartley" w:date="2022-07-14T15:12:00Z">
        <w:r w:rsidR="009331EB" w:rsidDel="002120C3">
          <w:rPr>
            <w:color w:val="000000"/>
            <w:shd w:val="clear" w:color="auto" w:fill="FFFFFF"/>
          </w:rPr>
          <w:delText>appeared between 3.4 - 27.3</w:delText>
        </w:r>
      </w:del>
      <w:ins w:id="66" w:author="Hurlbert, Allen Hartley" w:date="2022-07-14T15:12:00Z">
        <w:r w:rsidR="002120C3">
          <w:rPr>
            <w:color w:val="000000"/>
            <w:shd w:val="clear" w:color="auto" w:fill="FFFFFF"/>
          </w:rPr>
          <w:t>to appear 4.7</w:t>
        </w:r>
      </w:ins>
      <w:r w:rsidR="009331EB">
        <w:rPr>
          <w:color w:val="000000"/>
          <w:shd w:val="clear" w:color="auto" w:fill="FFFFFF"/>
        </w:rPr>
        <w:t xml:space="preserve"> days earlier for every 1℃ increase in average spring temperature</w:t>
      </w:r>
      <w:ins w:id="67" w:author="Hurlbert, Allen Hartley" w:date="2022-07-14T15:13:00Z">
        <w:r w:rsidR="002120C3">
          <w:rPr>
            <w:color w:val="000000"/>
            <w:shd w:val="clear" w:color="auto" w:fill="FFFFFF"/>
          </w:rPr>
          <w:t>, with some species shifting up to 27 days/</w:t>
        </w:r>
        <w:r w:rsidR="002120C3">
          <w:rPr>
            <w:color w:val="000000"/>
            <w:shd w:val="clear" w:color="auto" w:fill="FFFFFF"/>
          </w:rPr>
          <w:t>℃</w:t>
        </w:r>
      </w:ins>
      <w:r w:rsidR="009F348B">
        <w:rPr>
          <w:color w:val="000000"/>
          <w:shd w:val="clear" w:color="auto" w:fill="FFFFFF"/>
        </w:rPr>
        <w:t xml:space="preserve"> </w:t>
      </w:r>
      <w:commentRangeStart w:id="68"/>
      <w:r w:rsidR="009F348B">
        <w:rPr>
          <w:color w:val="000000"/>
          <w:shd w:val="clear" w:color="auto" w:fill="FFFFFF"/>
        </w:rPr>
        <w:t>(</w:t>
      </w:r>
      <w:ins w:id="69" w:author="Hurlbert, Allen Hartley" w:date="2022-07-14T15:13:00Z">
        <w:r w:rsidR="002120C3">
          <w:rPr>
            <w:color w:val="000000"/>
            <w:shd w:val="clear" w:color="auto" w:fill="FFFFFF"/>
          </w:rPr>
          <w:t xml:space="preserve">new figure; </w:t>
        </w:r>
      </w:ins>
      <w:r w:rsidR="009331EB">
        <w:rPr>
          <w:color w:val="000000"/>
          <w:shd w:val="clear" w:color="auto" w:fill="FFFFFF"/>
        </w:rPr>
        <w:t>Table 1</w:t>
      </w:r>
      <w:r w:rsidR="009F348B">
        <w:rPr>
          <w:color w:val="000000"/>
          <w:shd w:val="clear" w:color="auto" w:fill="FFFFFF"/>
        </w:rPr>
        <w:t xml:space="preserve">). </w:t>
      </w:r>
      <w:commentRangeEnd w:id="68"/>
      <w:r w:rsidR="00EE7680">
        <w:rPr>
          <w:rStyle w:val="CommentReference"/>
          <w:rFonts w:asciiTheme="minorHAnsi" w:eastAsiaTheme="minorHAnsi" w:hAnsiTheme="minorHAnsi" w:cstheme="minorBidi"/>
        </w:rPr>
        <w:commentReference w:id="68"/>
      </w:r>
      <w:del w:id="70" w:author="Hurlbert, Allen Hartley" w:date="2022-07-14T15:03:00Z">
        <w:r w:rsidR="009F348B" w:rsidDel="006A3AD4">
          <w:rPr>
            <w:color w:val="000000"/>
            <w:shd w:val="clear" w:color="auto" w:fill="FFFFFF"/>
          </w:rPr>
          <w:delText xml:space="preserve">Out of the </w:delText>
        </w:r>
        <w:r w:rsidR="009331EB" w:rsidDel="006A3AD4">
          <w:rPr>
            <w:color w:val="000000"/>
            <w:shd w:val="clear" w:color="auto" w:fill="FFFFFF"/>
          </w:rPr>
          <w:delText>38</w:delText>
        </w:r>
        <w:r w:rsidR="009F348B" w:rsidDel="006A3AD4">
          <w:rPr>
            <w:color w:val="000000"/>
            <w:shd w:val="clear" w:color="auto" w:fill="FFFFFF"/>
          </w:rPr>
          <w:delText xml:space="preserve"> species, ther</w:delText>
        </w:r>
        <w:r w:rsidR="009331EB" w:rsidDel="006A3AD4">
          <w:rPr>
            <w:color w:val="000000"/>
            <w:shd w:val="clear" w:color="auto" w:fill="FFFFFF"/>
          </w:rPr>
          <w:delText>e were 35 negative slopes and 3</w:delText>
        </w:r>
        <w:r w:rsidR="009F348B" w:rsidDel="006A3AD4">
          <w:rPr>
            <w:color w:val="000000"/>
            <w:shd w:val="clear" w:color="auto" w:fill="FFFFFF"/>
          </w:rPr>
          <w:delText xml:space="preserve"> positive slopes</w:delText>
        </w:r>
        <w:r w:rsidR="009331EB" w:rsidDel="006A3AD4">
          <w:rPr>
            <w:color w:val="000000"/>
            <w:shd w:val="clear" w:color="auto" w:fill="FFFFFF"/>
          </w:rPr>
          <w:delText xml:space="preserve"> (Fig 1</w:delText>
        </w:r>
        <w:r w:rsidR="00343109" w:rsidDel="006A3AD4">
          <w:rPr>
            <w:color w:val="000000"/>
            <w:shd w:val="clear" w:color="auto" w:fill="FFFFFF"/>
          </w:rPr>
          <w:delText>a</w:delText>
        </w:r>
        <w:r w:rsidR="009331EB" w:rsidDel="006A3AD4">
          <w:rPr>
            <w:color w:val="000000"/>
            <w:shd w:val="clear" w:color="auto" w:fill="FFFFFF"/>
          </w:rPr>
          <w:delText>)</w:delText>
        </w:r>
        <w:r w:rsidR="00F941B6" w:rsidDel="006A3AD4">
          <w:rPr>
            <w:color w:val="000000"/>
            <w:shd w:val="clear" w:color="auto" w:fill="FFFFFF"/>
          </w:rPr>
          <w:delText xml:space="preserve">, indicating a trend of advancing spring appearance date with increasing temperature for </w:delText>
        </w:r>
        <w:r w:rsidR="003D7A87" w:rsidDel="006A3AD4">
          <w:rPr>
            <w:color w:val="000000"/>
            <w:shd w:val="clear" w:color="auto" w:fill="FFFFFF"/>
          </w:rPr>
          <w:delText>nearly all</w:delText>
        </w:r>
        <w:r w:rsidR="00F941B6" w:rsidDel="006A3AD4">
          <w:rPr>
            <w:color w:val="000000"/>
            <w:shd w:val="clear" w:color="auto" w:fill="FFFFFF"/>
          </w:rPr>
          <w:delText xml:space="preserve"> species.</w:delText>
        </w:r>
      </w:del>
    </w:p>
    <w:p w14:paraId="1FF146F0" w14:textId="063B2B8D" w:rsidR="008212C2" w:rsidRDefault="008212C2" w:rsidP="009331EB">
      <w:pPr>
        <w:pStyle w:val="NormalWeb"/>
        <w:spacing w:before="0" w:beforeAutospacing="0" w:after="0" w:afterAutospacing="0" w:line="480" w:lineRule="auto"/>
        <w:ind w:firstLine="720"/>
        <w:rPr>
          <w:color w:val="000000"/>
          <w:shd w:val="clear" w:color="auto" w:fill="FFFFFF"/>
        </w:rPr>
      </w:pPr>
    </w:p>
    <w:p w14:paraId="270262D7" w14:textId="77777777" w:rsidR="008212C2" w:rsidRPr="009331EB" w:rsidRDefault="008212C2" w:rsidP="009331EB">
      <w:pPr>
        <w:pStyle w:val="NormalWeb"/>
        <w:spacing w:before="0" w:beforeAutospacing="0" w:after="0" w:afterAutospacing="0" w:line="480" w:lineRule="auto"/>
        <w:ind w:firstLine="720"/>
      </w:pPr>
    </w:p>
    <w:p w14:paraId="6C85268E" w14:textId="77777777" w:rsidR="00CA0549" w:rsidRDefault="00CA0549" w:rsidP="00CA0549">
      <w:pPr>
        <w:pStyle w:val="NormalWeb"/>
        <w:spacing w:before="0" w:beforeAutospacing="0" w:after="0" w:afterAutospacing="0" w:line="480" w:lineRule="auto"/>
        <w:rPr>
          <w:i/>
          <w:color w:val="000000"/>
          <w:shd w:val="clear" w:color="auto" w:fill="FFFFFF"/>
        </w:rPr>
      </w:pPr>
      <w:r w:rsidRPr="002B7A49">
        <w:rPr>
          <w:i/>
          <w:color w:val="000000"/>
          <w:shd w:val="clear" w:color="auto" w:fill="FFFFFF"/>
        </w:rPr>
        <w:t>Species traits</w:t>
      </w:r>
    </w:p>
    <w:p w14:paraId="7EDD2229" w14:textId="3BB8AA24" w:rsidR="00D75C94" w:rsidRPr="00343109" w:rsidRDefault="001678F2" w:rsidP="00D75C94">
      <w:pPr>
        <w:pStyle w:val="NormalWeb"/>
        <w:spacing w:before="0" w:beforeAutospacing="0" w:after="0" w:afterAutospacing="0" w:line="480" w:lineRule="auto"/>
        <w:ind w:firstLine="720"/>
      </w:pPr>
      <w:commentRangeStart w:id="71"/>
      <w:r w:rsidRPr="00343109">
        <w:rPr>
          <w:color w:val="000000"/>
          <w:shd w:val="clear" w:color="auto" w:fill="FFFFFF"/>
        </w:rPr>
        <w:t>In a linear regression model examining the effect of species traits on the slope of spring appeara</w:t>
      </w:r>
      <w:r w:rsidR="00D75C94" w:rsidRPr="00343109">
        <w:rPr>
          <w:color w:val="000000"/>
          <w:shd w:val="clear" w:color="auto" w:fill="FFFFFF"/>
        </w:rPr>
        <w:t>nce date vs. year, slope did not vary significantly with mean spring appearance date (F</w:t>
      </w:r>
      <w:r w:rsidR="003D7A87" w:rsidRPr="00343109">
        <w:rPr>
          <w:color w:val="000000"/>
          <w:shd w:val="clear" w:color="auto" w:fill="FFFFFF"/>
          <w:vertAlign w:val="subscript"/>
        </w:rPr>
        <w:t>1,34</w:t>
      </w:r>
      <w:r w:rsidR="00375D5A" w:rsidRPr="00343109">
        <w:rPr>
          <w:color w:val="000000"/>
          <w:shd w:val="clear" w:color="auto" w:fill="FFFFFF"/>
          <w:vertAlign w:val="subscript"/>
        </w:rPr>
        <w:t xml:space="preserve"> </w:t>
      </w:r>
      <w:r w:rsidR="00D75C94" w:rsidRPr="00343109">
        <w:rPr>
          <w:color w:val="000000"/>
          <w:shd w:val="clear" w:color="auto" w:fill="FFFFFF"/>
        </w:rPr>
        <w:t>=</w:t>
      </w:r>
      <w:r w:rsidR="00375D5A" w:rsidRPr="00343109">
        <w:rPr>
          <w:color w:val="000000"/>
          <w:shd w:val="clear" w:color="auto" w:fill="FFFFFF"/>
        </w:rPr>
        <w:t xml:space="preserve"> 0.12</w:t>
      </w:r>
      <w:r w:rsidR="00D75C94" w:rsidRPr="00343109">
        <w:rPr>
          <w:color w:val="000000"/>
          <w:shd w:val="clear" w:color="auto" w:fill="FFFFFF"/>
        </w:rPr>
        <w:t>, p</w:t>
      </w:r>
      <w:r w:rsidR="00375D5A" w:rsidRPr="00343109">
        <w:rPr>
          <w:color w:val="000000"/>
          <w:shd w:val="clear" w:color="auto" w:fill="FFFFFF"/>
        </w:rPr>
        <w:t xml:space="preserve"> </w:t>
      </w:r>
      <w:r w:rsidR="00D75C94" w:rsidRPr="00343109">
        <w:rPr>
          <w:color w:val="000000"/>
          <w:shd w:val="clear" w:color="auto" w:fill="FFFFFF"/>
        </w:rPr>
        <w:t>=</w:t>
      </w:r>
      <w:r w:rsidR="00375D5A" w:rsidRPr="00343109">
        <w:rPr>
          <w:color w:val="000000"/>
          <w:shd w:val="clear" w:color="auto" w:fill="FFFFFF"/>
        </w:rPr>
        <w:t xml:space="preserve"> 0.73</w:t>
      </w:r>
      <w:r w:rsidR="00343109">
        <w:rPr>
          <w:color w:val="000000"/>
          <w:shd w:val="clear" w:color="auto" w:fill="FFFFFF"/>
        </w:rPr>
        <w:t xml:space="preserve">, Fig. </w:t>
      </w:r>
      <w:r w:rsidR="00D75C94" w:rsidRPr="00343109">
        <w:rPr>
          <w:color w:val="000000"/>
          <w:shd w:val="clear" w:color="auto" w:fill="FFFFFF"/>
        </w:rPr>
        <w:t xml:space="preserve">), </w:t>
      </w:r>
      <w:proofErr w:type="spellStart"/>
      <w:r w:rsidR="00D75C94" w:rsidRPr="00343109">
        <w:rPr>
          <w:color w:val="000000"/>
          <w:shd w:val="clear" w:color="auto" w:fill="FFFFFF"/>
        </w:rPr>
        <w:t>voltinism</w:t>
      </w:r>
      <w:proofErr w:type="spellEnd"/>
      <w:r w:rsidR="00D75C94" w:rsidRPr="00343109">
        <w:rPr>
          <w:color w:val="000000"/>
          <w:shd w:val="clear" w:color="auto" w:fill="FFFFFF"/>
        </w:rPr>
        <w:t xml:space="preserve"> (F</w:t>
      </w:r>
      <w:r w:rsidR="00375D5A" w:rsidRPr="00343109">
        <w:rPr>
          <w:color w:val="000000"/>
          <w:shd w:val="clear" w:color="auto" w:fill="FFFFFF"/>
          <w:vertAlign w:val="subscript"/>
        </w:rPr>
        <w:t xml:space="preserve">1,34 </w:t>
      </w:r>
      <w:r w:rsidR="00D75C94" w:rsidRPr="00343109">
        <w:rPr>
          <w:color w:val="000000"/>
          <w:shd w:val="clear" w:color="auto" w:fill="FFFFFF"/>
        </w:rPr>
        <w:t>=</w:t>
      </w:r>
      <w:r w:rsidR="00375D5A" w:rsidRPr="00343109">
        <w:rPr>
          <w:color w:val="000000"/>
          <w:shd w:val="clear" w:color="auto" w:fill="FFFFFF"/>
        </w:rPr>
        <w:t xml:space="preserve"> 0.0015</w:t>
      </w:r>
      <w:r w:rsidR="00D75C94" w:rsidRPr="00343109">
        <w:rPr>
          <w:color w:val="000000"/>
          <w:shd w:val="clear" w:color="auto" w:fill="FFFFFF"/>
        </w:rPr>
        <w:t>, p</w:t>
      </w:r>
      <w:r w:rsidR="00375D5A" w:rsidRPr="00343109">
        <w:rPr>
          <w:color w:val="000000"/>
          <w:shd w:val="clear" w:color="auto" w:fill="FFFFFF"/>
        </w:rPr>
        <w:t xml:space="preserve"> </w:t>
      </w:r>
      <w:r w:rsidR="00D75C94" w:rsidRPr="00343109">
        <w:rPr>
          <w:color w:val="000000"/>
          <w:shd w:val="clear" w:color="auto" w:fill="FFFFFF"/>
        </w:rPr>
        <w:t>=</w:t>
      </w:r>
      <w:r w:rsidR="00375D5A" w:rsidRPr="00343109">
        <w:rPr>
          <w:color w:val="000000"/>
          <w:shd w:val="clear" w:color="auto" w:fill="FFFFFF"/>
        </w:rPr>
        <w:t xml:space="preserve"> </w:t>
      </w:r>
      <w:r w:rsidR="00D75C94" w:rsidRPr="00343109">
        <w:rPr>
          <w:color w:val="000000"/>
          <w:shd w:val="clear" w:color="auto" w:fill="FFFFFF"/>
        </w:rPr>
        <w:t>0.</w:t>
      </w:r>
      <w:r w:rsidR="00375D5A" w:rsidRPr="00343109">
        <w:rPr>
          <w:color w:val="000000"/>
          <w:shd w:val="clear" w:color="auto" w:fill="FFFFFF"/>
        </w:rPr>
        <w:t>97</w:t>
      </w:r>
      <w:r w:rsidR="00D75C94" w:rsidRPr="00343109">
        <w:rPr>
          <w:color w:val="000000"/>
          <w:shd w:val="clear" w:color="auto" w:fill="FFFFFF"/>
        </w:rPr>
        <w:t>), or their interaction (F</w:t>
      </w:r>
      <w:r w:rsidR="00375D5A" w:rsidRPr="00343109">
        <w:rPr>
          <w:color w:val="000000"/>
          <w:shd w:val="clear" w:color="auto" w:fill="FFFFFF"/>
          <w:vertAlign w:val="subscript"/>
        </w:rPr>
        <w:t xml:space="preserve">1,34 </w:t>
      </w:r>
      <w:r w:rsidR="00D75C94" w:rsidRPr="00343109">
        <w:rPr>
          <w:color w:val="000000"/>
          <w:shd w:val="clear" w:color="auto" w:fill="FFFFFF"/>
        </w:rPr>
        <w:t>=</w:t>
      </w:r>
      <w:r w:rsidR="00375D5A" w:rsidRPr="00343109">
        <w:rPr>
          <w:color w:val="000000"/>
          <w:shd w:val="clear" w:color="auto" w:fill="FFFFFF"/>
        </w:rPr>
        <w:t xml:space="preserve"> 0.65</w:t>
      </w:r>
      <w:r w:rsidR="00D75C94" w:rsidRPr="00343109">
        <w:rPr>
          <w:color w:val="000000"/>
          <w:shd w:val="clear" w:color="auto" w:fill="FFFFFF"/>
        </w:rPr>
        <w:t>, p=</w:t>
      </w:r>
      <w:r w:rsidR="00375D5A" w:rsidRPr="00343109">
        <w:rPr>
          <w:color w:val="000000"/>
          <w:shd w:val="clear" w:color="auto" w:fill="FFFFFF"/>
        </w:rPr>
        <w:t>0.43</w:t>
      </w:r>
      <w:r w:rsidR="00D75C94" w:rsidRPr="00343109">
        <w:rPr>
          <w:color w:val="000000"/>
          <w:shd w:val="clear" w:color="auto" w:fill="FFFFFF"/>
        </w:rPr>
        <w:t xml:space="preserve">). </w:t>
      </w:r>
      <w:commentRangeEnd w:id="71"/>
      <w:r w:rsidR="002120C3">
        <w:rPr>
          <w:rStyle w:val="CommentReference"/>
          <w:rFonts w:asciiTheme="minorHAnsi" w:eastAsiaTheme="minorHAnsi" w:hAnsiTheme="minorHAnsi" w:cstheme="minorBidi"/>
        </w:rPr>
        <w:commentReference w:id="71"/>
      </w:r>
    </w:p>
    <w:p w14:paraId="074CAE2F" w14:textId="108E4642" w:rsidR="001678F2" w:rsidRPr="00343109" w:rsidRDefault="00D75C94" w:rsidP="00D75C94">
      <w:pPr>
        <w:pStyle w:val="NormalWeb"/>
        <w:spacing w:before="0" w:beforeAutospacing="0" w:after="0" w:afterAutospacing="0" w:line="480" w:lineRule="auto"/>
        <w:ind w:firstLine="720"/>
      </w:pPr>
      <w:del w:id="72" w:author="Hurlbert, Allen Hartley" w:date="2022-07-14T15:18:00Z">
        <w:r w:rsidRPr="00343109" w:rsidDel="002120C3">
          <w:rPr>
            <w:color w:val="000000"/>
            <w:shd w:val="clear" w:color="auto" w:fill="FFFFFF"/>
          </w:rPr>
          <w:delText xml:space="preserve">In a separate linear regression model examining the effect of species traits on the slope of spring appearance date vs. spring temperature, </w:delText>
        </w:r>
      </w:del>
      <w:ins w:id="73" w:author="Hurlbert, Allen Hartley" w:date="2022-07-14T15:18:00Z">
        <w:r w:rsidR="002120C3">
          <w:rPr>
            <w:color w:val="000000"/>
            <w:shd w:val="clear" w:color="auto" w:fill="FFFFFF"/>
          </w:rPr>
          <w:t xml:space="preserve">Phenological sensitivity (the </w:t>
        </w:r>
      </w:ins>
      <w:r w:rsidR="00375D5A" w:rsidRPr="00343109">
        <w:rPr>
          <w:color w:val="000000"/>
          <w:shd w:val="clear" w:color="auto" w:fill="FFFFFF"/>
        </w:rPr>
        <w:t xml:space="preserve">slope </w:t>
      </w:r>
      <w:ins w:id="74" w:author="Hurlbert, Allen Hartley" w:date="2022-07-14T15:18:00Z">
        <w:r w:rsidR="002120C3">
          <w:rPr>
            <w:color w:val="000000"/>
            <w:shd w:val="clear" w:color="auto" w:fill="FFFFFF"/>
          </w:rPr>
          <w:t xml:space="preserve">of the early date versus spring temperature relationship) </w:t>
        </w:r>
      </w:ins>
      <w:del w:id="75" w:author="Hurlbert, Allen Hartley" w:date="2022-07-14T15:19:00Z">
        <w:r w:rsidR="00375D5A" w:rsidRPr="00343109" w:rsidDel="00CF093B">
          <w:rPr>
            <w:color w:val="000000"/>
            <w:shd w:val="clear" w:color="auto" w:fill="FFFFFF"/>
          </w:rPr>
          <w:delText xml:space="preserve">varied significantly </w:delText>
        </w:r>
      </w:del>
      <w:ins w:id="76" w:author="Hurlbert, Allen Hartley" w:date="2022-07-14T15:19:00Z">
        <w:r w:rsidR="00CF093B">
          <w:rPr>
            <w:color w:val="000000"/>
            <w:shd w:val="clear" w:color="auto" w:fill="FFFFFF"/>
          </w:rPr>
          <w:t xml:space="preserve">was greater for species </w:t>
        </w:r>
      </w:ins>
      <w:r w:rsidR="00375D5A" w:rsidRPr="00343109">
        <w:rPr>
          <w:color w:val="000000"/>
          <w:shd w:val="clear" w:color="auto" w:fill="FFFFFF"/>
        </w:rPr>
        <w:t xml:space="preserve">with </w:t>
      </w:r>
      <w:ins w:id="77" w:author="Hurlbert, Allen Hartley" w:date="2022-07-14T15:19:00Z">
        <w:r w:rsidR="00CF093B">
          <w:rPr>
            <w:color w:val="000000"/>
            <w:shd w:val="clear" w:color="auto" w:fill="FFFFFF"/>
          </w:rPr>
          <w:t xml:space="preserve">later </w:t>
        </w:r>
      </w:ins>
      <w:r w:rsidR="00375D5A" w:rsidRPr="00343109">
        <w:rPr>
          <w:color w:val="000000"/>
          <w:shd w:val="clear" w:color="auto" w:fill="FFFFFF"/>
        </w:rPr>
        <w:t>mean spring appearance date</w:t>
      </w:r>
      <w:ins w:id="78" w:author="Hurlbert, Allen Hartley" w:date="2022-07-14T15:19:00Z">
        <w:r w:rsidR="00CF093B">
          <w:rPr>
            <w:color w:val="000000"/>
            <w:shd w:val="clear" w:color="auto" w:fill="FFFFFF"/>
          </w:rPr>
          <w:t>s</w:t>
        </w:r>
      </w:ins>
      <w:r w:rsidR="00375D5A" w:rsidRPr="00343109">
        <w:rPr>
          <w:color w:val="000000"/>
          <w:shd w:val="clear" w:color="auto" w:fill="FFFFFF"/>
        </w:rPr>
        <w:t xml:space="preserve"> (</w:t>
      </w:r>
      <w:commentRangeStart w:id="79"/>
      <w:r w:rsidR="00375D5A" w:rsidRPr="00343109">
        <w:rPr>
          <w:color w:val="000000"/>
          <w:shd w:val="clear" w:color="auto" w:fill="FFFFFF"/>
        </w:rPr>
        <w:t>F</w:t>
      </w:r>
      <w:r w:rsidR="00375D5A" w:rsidRPr="00343109">
        <w:rPr>
          <w:color w:val="000000"/>
          <w:shd w:val="clear" w:color="auto" w:fill="FFFFFF"/>
          <w:vertAlign w:val="subscript"/>
        </w:rPr>
        <w:t xml:space="preserve">1,34 </w:t>
      </w:r>
      <w:r w:rsidR="00375D5A" w:rsidRPr="00343109">
        <w:rPr>
          <w:color w:val="000000"/>
          <w:shd w:val="clear" w:color="auto" w:fill="FFFFFF"/>
        </w:rPr>
        <w:t xml:space="preserve">= 6.28, </w:t>
      </w:r>
      <w:commentRangeEnd w:id="79"/>
      <w:r w:rsidR="00CF093B">
        <w:rPr>
          <w:rStyle w:val="CommentReference"/>
          <w:rFonts w:asciiTheme="minorHAnsi" w:eastAsiaTheme="minorHAnsi" w:hAnsiTheme="minorHAnsi" w:cstheme="minorBidi"/>
        </w:rPr>
        <w:commentReference w:id="79"/>
      </w:r>
      <w:r w:rsidR="00375D5A" w:rsidRPr="00343109">
        <w:rPr>
          <w:color w:val="000000"/>
          <w:shd w:val="clear" w:color="auto" w:fill="FFFFFF"/>
        </w:rPr>
        <w:t xml:space="preserve">p = 0.02), such that species that appear later in the year tended to have more negative slopes compared to species that appear earlier in the </w:t>
      </w:r>
      <w:r w:rsidR="008212C2">
        <w:rPr>
          <w:color w:val="000000"/>
          <w:shd w:val="clear" w:color="auto" w:fill="FFFFFF"/>
        </w:rPr>
        <w:t>y</w:t>
      </w:r>
      <w:r w:rsidR="00375D5A" w:rsidRPr="00343109">
        <w:rPr>
          <w:color w:val="000000"/>
          <w:shd w:val="clear" w:color="auto" w:fill="FFFFFF"/>
        </w:rPr>
        <w:t xml:space="preserve">ear. </w:t>
      </w:r>
      <w:ins w:id="80" w:author="Hurlbert, Allen Hartley" w:date="2022-07-14T15:23:00Z">
        <w:r w:rsidR="00CF093B">
          <w:rPr>
            <w:color w:val="000000"/>
            <w:shd w:val="clear" w:color="auto" w:fill="FFFFFF"/>
          </w:rPr>
          <w:t xml:space="preserve">There was also an </w:t>
        </w:r>
      </w:ins>
      <w:del w:id="81" w:author="Hurlbert, Allen Hartley" w:date="2022-07-14T15:21:00Z">
        <w:r w:rsidR="00375D5A" w:rsidRPr="00343109" w:rsidDel="00CF093B">
          <w:rPr>
            <w:color w:val="000000"/>
            <w:shd w:val="clear" w:color="auto" w:fill="FFFFFF"/>
          </w:rPr>
          <w:delText xml:space="preserve">Slope </w:delText>
        </w:r>
      </w:del>
      <w:del w:id="82" w:author="Hurlbert, Allen Hartley" w:date="2022-07-14T15:23:00Z">
        <w:r w:rsidR="00375D5A" w:rsidRPr="00343109" w:rsidDel="00CF093B">
          <w:rPr>
            <w:color w:val="000000"/>
            <w:shd w:val="clear" w:color="auto" w:fill="FFFFFF"/>
          </w:rPr>
          <w:delText xml:space="preserve">also varied </w:delText>
        </w:r>
      </w:del>
      <w:del w:id="83" w:author="Hurlbert, Allen Hartley" w:date="2022-07-14T15:21:00Z">
        <w:r w:rsidR="00375D5A" w:rsidRPr="00343109" w:rsidDel="00CF093B">
          <w:rPr>
            <w:color w:val="000000"/>
            <w:shd w:val="clear" w:color="auto" w:fill="FFFFFF"/>
          </w:rPr>
          <w:delText xml:space="preserve">significantly </w:delText>
        </w:r>
      </w:del>
      <w:del w:id="84" w:author="Hurlbert, Allen Hartley" w:date="2022-07-14T15:23:00Z">
        <w:r w:rsidR="00375D5A" w:rsidRPr="00343109" w:rsidDel="00CF093B">
          <w:rPr>
            <w:color w:val="000000"/>
            <w:shd w:val="clear" w:color="auto" w:fill="FFFFFF"/>
          </w:rPr>
          <w:delText xml:space="preserve">with the </w:delText>
        </w:r>
      </w:del>
      <w:r w:rsidR="00375D5A" w:rsidRPr="00343109">
        <w:rPr>
          <w:color w:val="000000"/>
          <w:shd w:val="clear" w:color="auto" w:fill="FFFFFF"/>
        </w:rPr>
        <w:t xml:space="preserve">interaction between </w:t>
      </w:r>
      <w:proofErr w:type="spellStart"/>
      <w:r w:rsidR="00375D5A" w:rsidRPr="00343109">
        <w:rPr>
          <w:color w:val="000000"/>
          <w:shd w:val="clear" w:color="auto" w:fill="FFFFFF"/>
        </w:rPr>
        <w:t>voltinism</w:t>
      </w:r>
      <w:proofErr w:type="spellEnd"/>
      <w:r w:rsidR="00375D5A" w:rsidRPr="00343109">
        <w:rPr>
          <w:color w:val="000000"/>
          <w:shd w:val="clear" w:color="auto" w:fill="FFFFFF"/>
        </w:rPr>
        <w:t xml:space="preserve"> and mean spring appearance date (F</w:t>
      </w:r>
      <w:r w:rsidR="00375D5A" w:rsidRPr="00343109">
        <w:rPr>
          <w:color w:val="000000"/>
          <w:shd w:val="clear" w:color="auto" w:fill="FFFFFF"/>
          <w:vertAlign w:val="subscript"/>
        </w:rPr>
        <w:t xml:space="preserve">1,34 </w:t>
      </w:r>
      <w:r w:rsidR="00375D5A" w:rsidRPr="00343109">
        <w:rPr>
          <w:color w:val="000000"/>
          <w:shd w:val="clear" w:color="auto" w:fill="FFFFFF"/>
        </w:rPr>
        <w:t xml:space="preserve">= 5.84, p = 0.02), </w:t>
      </w:r>
      <w:ins w:id="85" w:author="Hurlbert, Allen Hartley" w:date="2022-07-14T15:22:00Z">
        <w:r w:rsidR="00CF093B">
          <w:rPr>
            <w:color w:val="000000"/>
            <w:shd w:val="clear" w:color="auto" w:fill="FFFFFF"/>
          </w:rPr>
          <w:t xml:space="preserve">such that </w:t>
        </w:r>
      </w:ins>
      <w:ins w:id="86" w:author="Hurlbert, Allen Hartley" w:date="2022-07-14T15:23:00Z">
        <w:r w:rsidR="00CF093B">
          <w:rPr>
            <w:color w:val="000000"/>
            <w:shd w:val="clear" w:color="auto" w:fill="FFFFFF"/>
          </w:rPr>
          <w:t>the</w:t>
        </w:r>
      </w:ins>
      <w:ins w:id="87" w:author="Hurlbert, Allen Hartley" w:date="2022-07-14T15:22:00Z">
        <w:r w:rsidR="00CF093B">
          <w:rPr>
            <w:color w:val="000000"/>
            <w:shd w:val="clear" w:color="auto" w:fill="FFFFFF"/>
          </w:rPr>
          <w:t xml:space="preserve"> relationship between </w:t>
        </w:r>
      </w:ins>
      <w:ins w:id="88" w:author="Hurlbert, Allen Hartley" w:date="2022-07-14T15:23:00Z">
        <w:r w:rsidR="00CF093B">
          <w:rPr>
            <w:color w:val="000000"/>
            <w:shd w:val="clear" w:color="auto" w:fill="FFFFFF"/>
          </w:rPr>
          <w:t xml:space="preserve">phenological sensitivity and mean spring appearance was stronger among species </w:t>
        </w:r>
      </w:ins>
      <w:r w:rsidR="00375D5A" w:rsidRPr="00343109">
        <w:rPr>
          <w:color w:val="000000"/>
          <w:shd w:val="clear" w:color="auto" w:fill="FFFFFF"/>
        </w:rPr>
        <w:t xml:space="preserve">with </w:t>
      </w:r>
      <w:del w:id="89" w:author="Hurlbert, Allen Hartley" w:date="2022-07-14T15:23:00Z">
        <w:r w:rsidR="00375D5A" w:rsidRPr="00343109" w:rsidDel="00CF093B">
          <w:rPr>
            <w:color w:val="000000"/>
            <w:shd w:val="clear" w:color="auto" w:fill="FFFFFF"/>
          </w:rPr>
          <w:delText xml:space="preserve">late, </w:delText>
        </w:r>
      </w:del>
      <w:r w:rsidR="00375D5A" w:rsidRPr="00343109">
        <w:rPr>
          <w:color w:val="000000"/>
          <w:shd w:val="clear" w:color="auto" w:fill="FFFFFF"/>
        </w:rPr>
        <w:t xml:space="preserve">higher </w:t>
      </w:r>
      <w:proofErr w:type="spellStart"/>
      <w:r w:rsidR="00375D5A" w:rsidRPr="00343109">
        <w:rPr>
          <w:color w:val="000000"/>
          <w:shd w:val="clear" w:color="auto" w:fill="FFFFFF"/>
        </w:rPr>
        <w:t>voltinism</w:t>
      </w:r>
      <w:proofErr w:type="spellEnd"/>
      <w:r w:rsidR="00375D5A" w:rsidRPr="00343109">
        <w:rPr>
          <w:color w:val="000000"/>
          <w:shd w:val="clear" w:color="auto" w:fill="FFFFFF"/>
        </w:rPr>
        <w:t xml:space="preserve"> </w:t>
      </w:r>
      <w:del w:id="90" w:author="Hurlbert, Allen Hartley" w:date="2022-07-14T15:24:00Z">
        <w:r w:rsidR="00375D5A" w:rsidRPr="00343109" w:rsidDel="00CF093B">
          <w:rPr>
            <w:color w:val="000000"/>
            <w:shd w:val="clear" w:color="auto" w:fill="FFFFFF"/>
          </w:rPr>
          <w:delText xml:space="preserve">species generally being more sensitive to changes in temperature </w:delText>
        </w:r>
      </w:del>
      <w:ins w:id="91" w:author="Hurlbert, Allen Hartley" w:date="2022-07-14T15:24:00Z">
        <w:r w:rsidR="00CF093B">
          <w:rPr>
            <w:color w:val="000000"/>
            <w:shd w:val="clear" w:color="auto" w:fill="FFFFFF"/>
          </w:rPr>
          <w:t xml:space="preserve">compared to those that only have a single brood per year </w:t>
        </w:r>
      </w:ins>
      <w:r w:rsidR="00375D5A" w:rsidRPr="00343109">
        <w:rPr>
          <w:color w:val="000000"/>
          <w:shd w:val="clear" w:color="auto" w:fill="FFFFFF"/>
        </w:rPr>
        <w:t>(Fig 2)</w:t>
      </w:r>
      <w:r w:rsidR="00343109" w:rsidRPr="00343109">
        <w:rPr>
          <w:color w:val="000000"/>
          <w:shd w:val="clear" w:color="auto" w:fill="FFFFFF"/>
        </w:rPr>
        <w:t xml:space="preserve">. </w:t>
      </w:r>
      <w:ins w:id="92" w:author="Hurlbert, Allen Hartley" w:date="2022-07-14T15:31:00Z">
        <w:r w:rsidR="00224D88">
          <w:rPr>
            <w:color w:val="000000"/>
            <w:shd w:val="clear" w:color="auto" w:fill="FFFFFF"/>
          </w:rPr>
          <w:t xml:space="preserve">Including either </w:t>
        </w:r>
        <w:proofErr w:type="spellStart"/>
        <w:r w:rsidR="00224D88">
          <w:rPr>
            <w:color w:val="000000"/>
            <w:shd w:val="clear" w:color="auto" w:fill="FFFFFF"/>
          </w:rPr>
          <w:t>voltinism</w:t>
        </w:r>
        <w:proofErr w:type="spellEnd"/>
        <w:r w:rsidR="00224D88">
          <w:rPr>
            <w:color w:val="000000"/>
            <w:shd w:val="clear" w:color="auto" w:fill="FFFFFF"/>
          </w:rPr>
          <w:t xml:space="preserve"> on its own or </w:t>
        </w:r>
      </w:ins>
      <w:del w:id="93" w:author="Hurlbert, Allen Hartley" w:date="2022-07-14T15:24:00Z">
        <w:r w:rsidR="00343109" w:rsidRPr="00343109" w:rsidDel="00CF093B">
          <w:rPr>
            <w:color w:val="000000"/>
            <w:shd w:val="clear" w:color="auto" w:fill="FFFFFF"/>
          </w:rPr>
          <w:delText>We did not observe a significant effect of voltinism alone on slope (F</w:delText>
        </w:r>
        <w:r w:rsidR="00343109" w:rsidRPr="00343109" w:rsidDel="00CF093B">
          <w:rPr>
            <w:color w:val="000000"/>
            <w:shd w:val="clear" w:color="auto" w:fill="FFFFFF"/>
            <w:vertAlign w:val="subscript"/>
          </w:rPr>
          <w:delText xml:space="preserve">1,34 </w:delText>
        </w:r>
        <w:r w:rsidR="00343109" w:rsidRPr="00343109" w:rsidDel="00CF093B">
          <w:rPr>
            <w:color w:val="000000"/>
            <w:shd w:val="clear" w:color="auto" w:fill="FFFFFF"/>
          </w:rPr>
          <w:delText xml:space="preserve">= 0.63, p = 0.43). </w:delText>
        </w:r>
      </w:del>
      <w:del w:id="94" w:author="Hurlbert, Allen Hartley" w:date="2022-07-14T15:31:00Z">
        <w:r w:rsidR="00375D5A" w:rsidRPr="00343109" w:rsidDel="00224D88">
          <w:rPr>
            <w:color w:val="000000"/>
            <w:shd w:val="clear" w:color="auto" w:fill="FFFFFF"/>
          </w:rPr>
          <w:delText xml:space="preserve">Adding </w:delText>
        </w:r>
      </w:del>
      <w:r w:rsidR="00375D5A" w:rsidRPr="00343109">
        <w:rPr>
          <w:color w:val="000000"/>
          <w:shd w:val="clear" w:color="auto" w:fill="FFFFFF"/>
        </w:rPr>
        <w:t xml:space="preserve">overwintering stage </w:t>
      </w:r>
      <w:del w:id="95" w:author="Hurlbert, Allen Hartley" w:date="2022-07-14T15:32:00Z">
        <w:r w:rsidR="00375D5A" w:rsidRPr="00343109" w:rsidDel="00224D88">
          <w:rPr>
            <w:color w:val="000000"/>
            <w:shd w:val="clear" w:color="auto" w:fill="FFFFFF"/>
          </w:rPr>
          <w:delText>t</w:delText>
        </w:r>
        <w:r w:rsidRPr="00343109" w:rsidDel="00224D88">
          <w:rPr>
            <w:color w:val="000000"/>
            <w:shd w:val="clear" w:color="auto" w:fill="FFFFFF"/>
          </w:rPr>
          <w:delText xml:space="preserve">o the model </w:delText>
        </w:r>
      </w:del>
      <w:r w:rsidRPr="00343109">
        <w:rPr>
          <w:color w:val="000000"/>
          <w:shd w:val="clear" w:color="auto" w:fill="FFFFFF"/>
        </w:rPr>
        <w:t xml:space="preserve">did not </w:t>
      </w:r>
      <w:del w:id="96" w:author="Hurlbert, Allen Hartley" w:date="2022-07-14T15:25:00Z">
        <w:r w:rsidRPr="00343109" w:rsidDel="00CF093B">
          <w:rPr>
            <w:color w:val="000000"/>
            <w:shd w:val="clear" w:color="auto" w:fill="FFFFFF"/>
          </w:rPr>
          <w:delText xml:space="preserve">significantly </w:delText>
        </w:r>
      </w:del>
      <w:r w:rsidRPr="00343109">
        <w:rPr>
          <w:color w:val="000000"/>
          <w:shd w:val="clear" w:color="auto" w:fill="FFFFFF"/>
        </w:rPr>
        <w:t xml:space="preserve">improve the model fit (ANOVA, </w:t>
      </w:r>
      <w:r w:rsidR="00343109" w:rsidRPr="00343109">
        <w:rPr>
          <w:color w:val="000000"/>
          <w:shd w:val="clear" w:color="auto" w:fill="FFFFFF"/>
        </w:rPr>
        <w:t>F</w:t>
      </w:r>
      <w:r w:rsidR="00343109" w:rsidRPr="00343109">
        <w:rPr>
          <w:color w:val="000000"/>
          <w:shd w:val="clear" w:color="auto" w:fill="FFFFFF"/>
          <w:vertAlign w:val="subscript"/>
        </w:rPr>
        <w:t xml:space="preserve">2,32 </w:t>
      </w:r>
      <w:r w:rsidR="00343109" w:rsidRPr="00343109">
        <w:t>=</w:t>
      </w:r>
      <w:r w:rsidR="00343109">
        <w:t xml:space="preserve"> 0.10, p = 0.91</w:t>
      </w:r>
      <w:ins w:id="97" w:author="Hurlbert, Allen Hartley" w:date="2022-07-14T15:32:00Z">
        <w:r w:rsidR="00224D88">
          <w:t xml:space="preserve"> and p = ??, respectively</w:t>
        </w:r>
      </w:ins>
      <w:bookmarkStart w:id="98" w:name="_GoBack"/>
      <w:bookmarkEnd w:id="98"/>
      <w:r w:rsidR="00343109">
        <w:t xml:space="preserve">). </w:t>
      </w:r>
    </w:p>
    <w:p w14:paraId="3F95AFC6" w14:textId="77777777" w:rsidR="00CA0549" w:rsidRDefault="00CA0549" w:rsidP="00CA0549">
      <w:pPr>
        <w:pStyle w:val="NormalWeb"/>
        <w:spacing w:before="0" w:beforeAutospacing="0" w:after="0" w:afterAutospacing="0" w:line="480" w:lineRule="auto"/>
        <w:rPr>
          <w:color w:val="000000"/>
          <w:shd w:val="clear" w:color="auto" w:fill="FFFFFF"/>
        </w:rPr>
      </w:pPr>
    </w:p>
    <w:p w14:paraId="6EE8B0B5" w14:textId="77777777" w:rsidR="00100D93" w:rsidRPr="00100D93" w:rsidRDefault="00100D93" w:rsidP="005B41F5">
      <w:pPr>
        <w:rPr>
          <w:rFonts w:ascii="Times New Roman" w:hAnsi="Times New Roman" w:cs="Times New Roman"/>
          <w:sz w:val="24"/>
          <w:szCs w:val="24"/>
        </w:rPr>
      </w:pPr>
    </w:p>
    <w:p w14:paraId="6FD00DA1" w14:textId="4E3732AB" w:rsidR="005B41F5" w:rsidRDefault="005B41F5" w:rsidP="005B41F5">
      <w:pPr>
        <w:rPr>
          <w:rFonts w:ascii="Times New Roman" w:hAnsi="Times New Roman" w:cs="Times New Roman"/>
          <w:sz w:val="24"/>
          <w:szCs w:val="24"/>
        </w:rPr>
      </w:pPr>
    </w:p>
    <w:p w14:paraId="47769BBE" w14:textId="77777777" w:rsidR="001678F2" w:rsidRDefault="001678F2" w:rsidP="005B41F5">
      <w:pPr>
        <w:rPr>
          <w:rFonts w:ascii="Times New Roman" w:hAnsi="Times New Roman" w:cs="Times New Roman"/>
          <w:b/>
          <w:sz w:val="24"/>
          <w:szCs w:val="24"/>
        </w:rPr>
        <w:sectPr w:rsidR="001678F2">
          <w:pgSz w:w="12240" w:h="15840"/>
          <w:pgMar w:top="1440" w:right="1440" w:bottom="1440" w:left="1440" w:header="720" w:footer="720" w:gutter="0"/>
          <w:cols w:space="720"/>
          <w:docGrid w:linePitch="360"/>
        </w:sectPr>
      </w:pPr>
    </w:p>
    <w:p w14:paraId="369FAD1A" w14:textId="6603D03B" w:rsidR="00F941B6" w:rsidRDefault="00F941B6" w:rsidP="005B41F5">
      <w:pPr>
        <w:rPr>
          <w:rFonts w:ascii="Times New Roman" w:hAnsi="Times New Roman" w:cs="Times New Roman"/>
          <w:b/>
          <w:sz w:val="24"/>
          <w:szCs w:val="24"/>
        </w:rPr>
      </w:pPr>
      <w:r w:rsidRPr="00F941B6">
        <w:rPr>
          <w:rFonts w:ascii="Times New Roman" w:hAnsi="Times New Roman" w:cs="Times New Roman"/>
          <w:b/>
          <w:sz w:val="24"/>
          <w:szCs w:val="24"/>
        </w:rPr>
        <w:t xml:space="preserve">Table 1. </w:t>
      </w:r>
      <w:r w:rsidR="001678F2" w:rsidRPr="001678F2">
        <w:rPr>
          <w:rFonts w:ascii="Times New Roman" w:hAnsi="Times New Roman" w:cs="Times New Roman"/>
          <w:sz w:val="24"/>
          <w:szCs w:val="24"/>
        </w:rPr>
        <w:t xml:space="preserve">Summary of slopes, r-squared values, and p-values from linear regression models of spring appearance date vs. year and spring temperature in NC Triangle butterfly species, in addition to the mean and </w:t>
      </w:r>
      <w:r w:rsidR="008212C2">
        <w:rPr>
          <w:rFonts w:ascii="Times New Roman" w:hAnsi="Times New Roman" w:cs="Times New Roman"/>
          <w:sz w:val="24"/>
          <w:szCs w:val="24"/>
        </w:rPr>
        <w:t>standard deviation (SD)</w:t>
      </w:r>
      <w:r w:rsidR="001678F2" w:rsidRPr="001678F2">
        <w:rPr>
          <w:rFonts w:ascii="Times New Roman" w:hAnsi="Times New Roman" w:cs="Times New Roman"/>
          <w:sz w:val="24"/>
          <w:szCs w:val="24"/>
        </w:rPr>
        <w:t xml:space="preserve"> of spring appearance date for each</w:t>
      </w:r>
      <w:r w:rsidR="008212C2">
        <w:rPr>
          <w:rFonts w:ascii="Times New Roman" w:hAnsi="Times New Roman" w:cs="Times New Roman"/>
          <w:sz w:val="24"/>
          <w:szCs w:val="24"/>
        </w:rPr>
        <w:t xml:space="preserve"> </w:t>
      </w:r>
      <w:r w:rsidR="001678F2" w:rsidRPr="001678F2">
        <w:rPr>
          <w:rFonts w:ascii="Times New Roman" w:hAnsi="Times New Roman" w:cs="Times New Roman"/>
          <w:sz w:val="24"/>
          <w:szCs w:val="24"/>
        </w:rPr>
        <w:t>species. Mean and SD spring appearance date may differ between year and spring temperature models due to differences in values omitted due to high Cook’s Distance value.</w:t>
      </w:r>
      <w:r w:rsidR="001678F2">
        <w:rPr>
          <w:rFonts w:ascii="Times New Roman" w:hAnsi="Times New Roman" w:cs="Times New Roman"/>
          <w:b/>
          <w:sz w:val="24"/>
          <w:szCs w:val="24"/>
        </w:rPr>
        <w:t xml:space="preserve"> </w:t>
      </w:r>
    </w:p>
    <w:tbl>
      <w:tblPr>
        <w:tblStyle w:val="TableGridLight"/>
        <w:tblW w:w="0" w:type="auto"/>
        <w:tblLook w:val="04A0" w:firstRow="1" w:lastRow="0" w:firstColumn="1" w:lastColumn="0" w:noHBand="0" w:noVBand="1"/>
      </w:tblPr>
      <w:tblGrid>
        <w:gridCol w:w="1696"/>
        <w:gridCol w:w="756"/>
        <w:gridCol w:w="1043"/>
        <w:gridCol w:w="763"/>
        <w:gridCol w:w="1403"/>
        <w:gridCol w:w="1403"/>
        <w:gridCol w:w="876"/>
        <w:gridCol w:w="1043"/>
        <w:gridCol w:w="1012"/>
        <w:gridCol w:w="1403"/>
        <w:gridCol w:w="1403"/>
      </w:tblGrid>
      <w:tr w:rsidR="001678F2" w14:paraId="3C041BBC" w14:textId="77777777" w:rsidTr="001678F2">
        <w:tc>
          <w:tcPr>
            <w:tcW w:w="1292" w:type="dxa"/>
          </w:tcPr>
          <w:p w14:paraId="74FBB367" w14:textId="77777777" w:rsidR="001678F2" w:rsidRPr="001678F2" w:rsidRDefault="001678F2" w:rsidP="001678F2">
            <w:pPr>
              <w:rPr>
                <w:rFonts w:ascii="Times New Roman" w:hAnsi="Times New Roman" w:cs="Times New Roman"/>
                <w:b/>
                <w:color w:val="000000"/>
                <w:sz w:val="24"/>
                <w:szCs w:val="24"/>
              </w:rPr>
            </w:pPr>
          </w:p>
        </w:tc>
        <w:tc>
          <w:tcPr>
            <w:tcW w:w="3986" w:type="dxa"/>
            <w:gridSpan w:val="5"/>
            <w:vAlign w:val="bottom"/>
          </w:tcPr>
          <w:p w14:paraId="3FE0196E" w14:textId="569EC541" w:rsidR="001678F2" w:rsidRPr="001678F2" w:rsidRDefault="001678F2" w:rsidP="001678F2">
            <w:pPr>
              <w:rPr>
                <w:rFonts w:ascii="Times New Roman" w:hAnsi="Times New Roman" w:cs="Times New Roman"/>
                <w:b/>
                <w:color w:val="000000"/>
                <w:sz w:val="24"/>
                <w:szCs w:val="24"/>
              </w:rPr>
            </w:pPr>
            <w:r w:rsidRPr="001678F2">
              <w:rPr>
                <w:rFonts w:ascii="Times New Roman" w:hAnsi="Times New Roman" w:cs="Times New Roman"/>
                <w:b/>
                <w:color w:val="000000"/>
                <w:sz w:val="24"/>
              </w:rPr>
              <w:t>Spring appearance date vs. year</w:t>
            </w:r>
          </w:p>
        </w:tc>
        <w:tc>
          <w:tcPr>
            <w:tcW w:w="4072" w:type="dxa"/>
            <w:gridSpan w:val="5"/>
            <w:vAlign w:val="bottom"/>
          </w:tcPr>
          <w:p w14:paraId="26CDB0CB" w14:textId="295F31BB" w:rsidR="001678F2" w:rsidRPr="001678F2" w:rsidRDefault="001678F2" w:rsidP="001678F2">
            <w:pPr>
              <w:rPr>
                <w:rFonts w:ascii="Times New Roman" w:hAnsi="Times New Roman" w:cs="Times New Roman"/>
                <w:b/>
                <w:color w:val="000000"/>
                <w:sz w:val="24"/>
                <w:szCs w:val="24"/>
              </w:rPr>
            </w:pPr>
            <w:r w:rsidRPr="001678F2">
              <w:rPr>
                <w:rFonts w:ascii="Times New Roman" w:hAnsi="Times New Roman" w:cs="Times New Roman"/>
                <w:b/>
                <w:color w:val="000000"/>
                <w:sz w:val="24"/>
              </w:rPr>
              <w:t>Spring appearance date vs. spring temperature</w:t>
            </w:r>
          </w:p>
        </w:tc>
      </w:tr>
      <w:tr w:rsidR="001678F2" w14:paraId="7597711D" w14:textId="77777777" w:rsidTr="001678F2">
        <w:tc>
          <w:tcPr>
            <w:tcW w:w="1292" w:type="dxa"/>
          </w:tcPr>
          <w:p w14:paraId="40F617F0" w14:textId="0A88181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species</w:t>
            </w:r>
          </w:p>
        </w:tc>
        <w:tc>
          <w:tcPr>
            <w:tcW w:w="609" w:type="dxa"/>
          </w:tcPr>
          <w:p w14:paraId="3C013C49" w14:textId="2210F2E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slope</w:t>
            </w:r>
          </w:p>
        </w:tc>
        <w:tc>
          <w:tcPr>
            <w:tcW w:w="608" w:type="dxa"/>
          </w:tcPr>
          <w:p w14:paraId="16729E27" w14:textId="63D0A8CE" w:rsidR="001678F2" w:rsidRPr="001678F2" w:rsidRDefault="001678F2" w:rsidP="001678F2">
            <w:pPr>
              <w:rPr>
                <w:rFonts w:ascii="Times New Roman" w:hAnsi="Times New Roman" w:cs="Times New Roman"/>
                <w:b/>
                <w:sz w:val="24"/>
                <w:szCs w:val="24"/>
                <w:vertAlign w:val="superscript"/>
              </w:rPr>
            </w:pPr>
            <w:r>
              <w:rPr>
                <w:rFonts w:ascii="Times New Roman" w:hAnsi="Times New Roman" w:cs="Times New Roman"/>
                <w:b/>
                <w:color w:val="000000"/>
                <w:sz w:val="24"/>
                <w:szCs w:val="24"/>
              </w:rPr>
              <w:t>r-squared</w:t>
            </w:r>
          </w:p>
        </w:tc>
        <w:tc>
          <w:tcPr>
            <w:tcW w:w="613" w:type="dxa"/>
          </w:tcPr>
          <w:p w14:paraId="462A0BA5" w14:textId="3F0E356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p-value</w:t>
            </w:r>
          </w:p>
        </w:tc>
        <w:tc>
          <w:tcPr>
            <w:tcW w:w="1078" w:type="dxa"/>
          </w:tcPr>
          <w:p w14:paraId="560D8BBC" w14:textId="1F2301E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mean spring appearance date</w:t>
            </w:r>
          </w:p>
        </w:tc>
        <w:tc>
          <w:tcPr>
            <w:tcW w:w="1078" w:type="dxa"/>
          </w:tcPr>
          <w:p w14:paraId="60B6A07C" w14:textId="1D0C430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SD spring appearance date</w:t>
            </w:r>
          </w:p>
        </w:tc>
        <w:tc>
          <w:tcPr>
            <w:tcW w:w="695" w:type="dxa"/>
          </w:tcPr>
          <w:p w14:paraId="5937922E" w14:textId="7A7403A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slope</w:t>
            </w:r>
          </w:p>
        </w:tc>
        <w:tc>
          <w:tcPr>
            <w:tcW w:w="608" w:type="dxa"/>
          </w:tcPr>
          <w:p w14:paraId="43EFE672" w14:textId="206DB2C3" w:rsidR="001678F2" w:rsidRPr="001678F2" w:rsidRDefault="001678F2" w:rsidP="001678F2">
            <w:pPr>
              <w:rPr>
                <w:rFonts w:ascii="Times New Roman" w:hAnsi="Times New Roman" w:cs="Times New Roman"/>
                <w:b/>
                <w:sz w:val="24"/>
                <w:szCs w:val="24"/>
                <w:vertAlign w:val="superscript"/>
              </w:rPr>
            </w:pPr>
            <w:r>
              <w:rPr>
                <w:rFonts w:ascii="Times New Roman" w:hAnsi="Times New Roman" w:cs="Times New Roman"/>
                <w:b/>
                <w:color w:val="000000"/>
                <w:sz w:val="24"/>
                <w:szCs w:val="24"/>
              </w:rPr>
              <w:t>r-squared</w:t>
            </w:r>
          </w:p>
        </w:tc>
        <w:tc>
          <w:tcPr>
            <w:tcW w:w="613" w:type="dxa"/>
          </w:tcPr>
          <w:p w14:paraId="6568874B" w14:textId="52BD990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p-value</w:t>
            </w:r>
          </w:p>
        </w:tc>
        <w:tc>
          <w:tcPr>
            <w:tcW w:w="1078" w:type="dxa"/>
          </w:tcPr>
          <w:p w14:paraId="761B26F4" w14:textId="4EA3C26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mean spring appearance date</w:t>
            </w:r>
          </w:p>
        </w:tc>
        <w:tc>
          <w:tcPr>
            <w:tcW w:w="1078" w:type="dxa"/>
          </w:tcPr>
          <w:p w14:paraId="0AB24F43" w14:textId="7B650F9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SD spring appearance date</w:t>
            </w:r>
          </w:p>
        </w:tc>
      </w:tr>
      <w:tr w:rsidR="001678F2" w14:paraId="0969E447" w14:textId="77777777" w:rsidTr="001678F2">
        <w:tc>
          <w:tcPr>
            <w:tcW w:w="1292" w:type="dxa"/>
          </w:tcPr>
          <w:p w14:paraId="4DDB5314" w14:textId="6F1382C5"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Abaeis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nicippe</w:t>
            </w:r>
            <w:proofErr w:type="spellEnd"/>
          </w:p>
        </w:tc>
        <w:tc>
          <w:tcPr>
            <w:tcW w:w="609" w:type="dxa"/>
          </w:tcPr>
          <w:p w14:paraId="720F15AE" w14:textId="5A8CAFE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1.381</w:t>
            </w:r>
          </w:p>
        </w:tc>
        <w:tc>
          <w:tcPr>
            <w:tcW w:w="608" w:type="dxa"/>
          </w:tcPr>
          <w:p w14:paraId="47BFB83C" w14:textId="624455B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0.075</w:t>
            </w:r>
          </w:p>
        </w:tc>
        <w:tc>
          <w:tcPr>
            <w:tcW w:w="613" w:type="dxa"/>
          </w:tcPr>
          <w:p w14:paraId="210BB1BC" w14:textId="7299BE9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0.176</w:t>
            </w:r>
          </w:p>
        </w:tc>
        <w:tc>
          <w:tcPr>
            <w:tcW w:w="1078" w:type="dxa"/>
          </w:tcPr>
          <w:p w14:paraId="58AE4E44" w14:textId="0F31E15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106.962</w:t>
            </w:r>
          </w:p>
        </w:tc>
        <w:tc>
          <w:tcPr>
            <w:tcW w:w="1078" w:type="dxa"/>
          </w:tcPr>
          <w:p w14:paraId="31FD5FCB" w14:textId="079F17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39.837</w:t>
            </w:r>
          </w:p>
        </w:tc>
        <w:tc>
          <w:tcPr>
            <w:tcW w:w="695" w:type="dxa"/>
          </w:tcPr>
          <w:p w14:paraId="6050C776" w14:textId="7D58797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4.095</w:t>
            </w:r>
          </w:p>
        </w:tc>
        <w:tc>
          <w:tcPr>
            <w:tcW w:w="608" w:type="dxa"/>
          </w:tcPr>
          <w:p w14:paraId="1600D61B" w14:textId="46385E8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0.007</w:t>
            </w:r>
          </w:p>
        </w:tc>
        <w:tc>
          <w:tcPr>
            <w:tcW w:w="613" w:type="dxa"/>
          </w:tcPr>
          <w:p w14:paraId="3922944A" w14:textId="7B8F904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0.681</w:t>
            </w:r>
          </w:p>
        </w:tc>
        <w:tc>
          <w:tcPr>
            <w:tcW w:w="1078" w:type="dxa"/>
          </w:tcPr>
          <w:p w14:paraId="7E9FA37C" w14:textId="4D9FAE5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102.240</w:t>
            </w:r>
          </w:p>
        </w:tc>
        <w:tc>
          <w:tcPr>
            <w:tcW w:w="1078" w:type="dxa"/>
          </w:tcPr>
          <w:p w14:paraId="4D4FCCA0" w14:textId="01F02D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32.289</w:t>
            </w:r>
          </w:p>
        </w:tc>
      </w:tr>
      <w:tr w:rsidR="001678F2" w14:paraId="19CE039D" w14:textId="77777777" w:rsidTr="001678F2">
        <w:tc>
          <w:tcPr>
            <w:tcW w:w="1292" w:type="dxa"/>
          </w:tcPr>
          <w:p w14:paraId="3E673C94" w14:textId="761AD8E8"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Ancyloxypha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numitor</w:t>
            </w:r>
            <w:proofErr w:type="spellEnd"/>
          </w:p>
        </w:tc>
        <w:tc>
          <w:tcPr>
            <w:tcW w:w="609" w:type="dxa"/>
          </w:tcPr>
          <w:p w14:paraId="198BC9DE" w14:textId="7F0033A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0.241</w:t>
            </w:r>
          </w:p>
        </w:tc>
        <w:tc>
          <w:tcPr>
            <w:tcW w:w="608" w:type="dxa"/>
          </w:tcPr>
          <w:p w14:paraId="22CC03CB" w14:textId="45CA18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0.024</w:t>
            </w:r>
          </w:p>
        </w:tc>
        <w:tc>
          <w:tcPr>
            <w:tcW w:w="613" w:type="dxa"/>
          </w:tcPr>
          <w:p w14:paraId="07BA5ACA" w14:textId="752D3F8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0.550</w:t>
            </w:r>
          </w:p>
        </w:tc>
        <w:tc>
          <w:tcPr>
            <w:tcW w:w="1078" w:type="dxa"/>
          </w:tcPr>
          <w:p w14:paraId="1339BB45" w14:textId="63EA2E6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140.588</w:t>
            </w:r>
          </w:p>
        </w:tc>
        <w:tc>
          <w:tcPr>
            <w:tcW w:w="1078" w:type="dxa"/>
          </w:tcPr>
          <w:p w14:paraId="28D20F46" w14:textId="2A02E6A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9.481</w:t>
            </w:r>
          </w:p>
        </w:tc>
        <w:tc>
          <w:tcPr>
            <w:tcW w:w="695" w:type="dxa"/>
          </w:tcPr>
          <w:p w14:paraId="1DA0B5AA" w14:textId="4C58831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-8.473</w:t>
            </w:r>
          </w:p>
        </w:tc>
        <w:tc>
          <w:tcPr>
            <w:tcW w:w="608" w:type="dxa"/>
          </w:tcPr>
          <w:p w14:paraId="39660E4E" w14:textId="7AA9058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0.090</w:t>
            </w:r>
          </w:p>
        </w:tc>
        <w:tc>
          <w:tcPr>
            <w:tcW w:w="613" w:type="dxa"/>
          </w:tcPr>
          <w:p w14:paraId="1B3F8E1F" w14:textId="4147056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0.198</w:t>
            </w:r>
          </w:p>
        </w:tc>
        <w:tc>
          <w:tcPr>
            <w:tcW w:w="1078" w:type="dxa"/>
          </w:tcPr>
          <w:p w14:paraId="703BEF2F" w14:textId="5CA6508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148.400</w:t>
            </w:r>
          </w:p>
        </w:tc>
        <w:tc>
          <w:tcPr>
            <w:tcW w:w="1078" w:type="dxa"/>
          </w:tcPr>
          <w:p w14:paraId="4653D98E" w14:textId="736D03C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20.990</w:t>
            </w:r>
          </w:p>
        </w:tc>
      </w:tr>
      <w:tr w:rsidR="001678F2" w14:paraId="0CAB14FA" w14:textId="77777777" w:rsidTr="001678F2">
        <w:tc>
          <w:tcPr>
            <w:tcW w:w="1292" w:type="dxa"/>
          </w:tcPr>
          <w:p w14:paraId="0F6D6E83" w14:textId="38376308"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Anthocharis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midea</w:t>
            </w:r>
            <w:proofErr w:type="spellEnd"/>
          </w:p>
        </w:tc>
        <w:tc>
          <w:tcPr>
            <w:tcW w:w="609" w:type="dxa"/>
          </w:tcPr>
          <w:p w14:paraId="74354E36" w14:textId="3FDEED1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-0.002</w:t>
            </w:r>
          </w:p>
        </w:tc>
        <w:tc>
          <w:tcPr>
            <w:tcW w:w="608" w:type="dxa"/>
          </w:tcPr>
          <w:p w14:paraId="3C06576B" w14:textId="663B6F1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0.000</w:t>
            </w:r>
          </w:p>
        </w:tc>
        <w:tc>
          <w:tcPr>
            <w:tcW w:w="613" w:type="dxa"/>
          </w:tcPr>
          <w:p w14:paraId="5A5469A1" w14:textId="112295D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0.992</w:t>
            </w:r>
          </w:p>
        </w:tc>
        <w:tc>
          <w:tcPr>
            <w:tcW w:w="1078" w:type="dxa"/>
          </w:tcPr>
          <w:p w14:paraId="73652372" w14:textId="76DBE91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72.542</w:t>
            </w:r>
          </w:p>
        </w:tc>
        <w:tc>
          <w:tcPr>
            <w:tcW w:w="1078" w:type="dxa"/>
          </w:tcPr>
          <w:p w14:paraId="0A0DC414" w14:textId="6D8A253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5.556</w:t>
            </w:r>
          </w:p>
        </w:tc>
        <w:tc>
          <w:tcPr>
            <w:tcW w:w="695" w:type="dxa"/>
          </w:tcPr>
          <w:p w14:paraId="4D27E9E3" w14:textId="67C1C32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-6.432</w:t>
            </w:r>
          </w:p>
        </w:tc>
        <w:tc>
          <w:tcPr>
            <w:tcW w:w="608" w:type="dxa"/>
          </w:tcPr>
          <w:p w14:paraId="0F449344" w14:textId="0F68C73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0.627</w:t>
            </w:r>
          </w:p>
        </w:tc>
        <w:tc>
          <w:tcPr>
            <w:tcW w:w="613" w:type="dxa"/>
          </w:tcPr>
          <w:p w14:paraId="54D25D76" w14:textId="13D1B323" w:rsidR="001678F2" w:rsidRPr="001678F2" w:rsidRDefault="002120C3" w:rsidP="002120C3">
            <w:pPr>
              <w:rPr>
                <w:rFonts w:ascii="Times New Roman" w:hAnsi="Times New Roman" w:cs="Times New Roman"/>
                <w:b/>
                <w:sz w:val="24"/>
                <w:szCs w:val="24"/>
              </w:rPr>
              <w:pPrChange w:id="99" w:author="Hurlbert, Allen Hartley" w:date="2022-07-14T15:14:00Z">
                <w:pPr/>
              </w:pPrChange>
            </w:pPr>
            <w:ins w:id="100" w:author="Hurlbert, Allen Hartley" w:date="2022-07-14T15:14:00Z">
              <w:r>
                <w:rPr>
                  <w:rFonts w:ascii="Times New Roman" w:hAnsi="Times New Roman" w:cs="Times New Roman"/>
                  <w:color w:val="000000"/>
                  <w:sz w:val="24"/>
                  <w:szCs w:val="24"/>
                </w:rPr>
                <w:t>&lt;</w:t>
              </w:r>
            </w:ins>
            <w:r w:rsidR="001678F2" w:rsidRPr="001678F2">
              <w:rPr>
                <w:rFonts w:ascii="Times New Roman" w:hAnsi="Times New Roman" w:cs="Times New Roman"/>
                <w:color w:val="000000"/>
                <w:sz w:val="24"/>
                <w:szCs w:val="24"/>
              </w:rPr>
              <w:t>0.00</w:t>
            </w:r>
            <w:del w:id="101" w:author="Hurlbert, Allen Hartley" w:date="2022-07-14T15:14:00Z">
              <w:r w:rsidR="001678F2" w:rsidRPr="001678F2" w:rsidDel="002120C3">
                <w:rPr>
                  <w:rFonts w:ascii="Times New Roman" w:hAnsi="Times New Roman" w:cs="Times New Roman"/>
                  <w:color w:val="000000"/>
                  <w:sz w:val="24"/>
                  <w:szCs w:val="24"/>
                </w:rPr>
                <w:delText>0</w:delText>
              </w:r>
            </w:del>
            <w:ins w:id="102" w:author="Hurlbert, Allen Hartley" w:date="2022-07-14T15:14:00Z">
              <w:r>
                <w:rPr>
                  <w:rFonts w:ascii="Times New Roman" w:hAnsi="Times New Roman" w:cs="Times New Roman"/>
                  <w:color w:val="000000"/>
                  <w:sz w:val="24"/>
                  <w:szCs w:val="24"/>
                </w:rPr>
                <w:t>1</w:t>
              </w:r>
            </w:ins>
          </w:p>
        </w:tc>
        <w:tc>
          <w:tcPr>
            <w:tcW w:w="1078" w:type="dxa"/>
          </w:tcPr>
          <w:p w14:paraId="255855D4" w14:textId="66D7EAB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72.409</w:t>
            </w:r>
          </w:p>
        </w:tc>
        <w:tc>
          <w:tcPr>
            <w:tcW w:w="1078" w:type="dxa"/>
          </w:tcPr>
          <w:p w14:paraId="48E17750" w14:textId="045380F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5.492</w:t>
            </w:r>
          </w:p>
        </w:tc>
      </w:tr>
      <w:tr w:rsidR="001678F2" w14:paraId="45BA9DC7" w14:textId="77777777" w:rsidTr="001678F2">
        <w:tc>
          <w:tcPr>
            <w:tcW w:w="1292" w:type="dxa"/>
          </w:tcPr>
          <w:p w14:paraId="1A50774A" w14:textId="12863B9A"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Asterocampa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celtis</w:t>
            </w:r>
            <w:proofErr w:type="spellEnd"/>
          </w:p>
        </w:tc>
        <w:tc>
          <w:tcPr>
            <w:tcW w:w="609" w:type="dxa"/>
          </w:tcPr>
          <w:p w14:paraId="1BFD1BC4" w14:textId="42A9303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-0.207</w:t>
            </w:r>
          </w:p>
        </w:tc>
        <w:tc>
          <w:tcPr>
            <w:tcW w:w="608" w:type="dxa"/>
          </w:tcPr>
          <w:p w14:paraId="581EE56D" w14:textId="6FAB09A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0.027</w:t>
            </w:r>
          </w:p>
        </w:tc>
        <w:tc>
          <w:tcPr>
            <w:tcW w:w="613" w:type="dxa"/>
          </w:tcPr>
          <w:p w14:paraId="34545B6B" w14:textId="0F9DAEC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0.481</w:t>
            </w:r>
          </w:p>
        </w:tc>
        <w:tc>
          <w:tcPr>
            <w:tcW w:w="1078" w:type="dxa"/>
          </w:tcPr>
          <w:p w14:paraId="2343E307" w14:textId="2F45AB0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140.571</w:t>
            </w:r>
          </w:p>
        </w:tc>
        <w:tc>
          <w:tcPr>
            <w:tcW w:w="1078" w:type="dxa"/>
          </w:tcPr>
          <w:p w14:paraId="7E693E22" w14:textId="1EBF1CF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9.610</w:t>
            </w:r>
          </w:p>
        </w:tc>
        <w:tc>
          <w:tcPr>
            <w:tcW w:w="695" w:type="dxa"/>
          </w:tcPr>
          <w:p w14:paraId="2681A034" w14:textId="24C7C98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-8.058</w:t>
            </w:r>
          </w:p>
        </w:tc>
        <w:tc>
          <w:tcPr>
            <w:tcW w:w="608" w:type="dxa"/>
          </w:tcPr>
          <w:p w14:paraId="55EBBC7D" w14:textId="1F8B6C6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0.372</w:t>
            </w:r>
          </w:p>
        </w:tc>
        <w:tc>
          <w:tcPr>
            <w:tcW w:w="613" w:type="dxa"/>
          </w:tcPr>
          <w:p w14:paraId="4FAAD9D5" w14:textId="42C9966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0.003</w:t>
            </w:r>
          </w:p>
        </w:tc>
        <w:tc>
          <w:tcPr>
            <w:tcW w:w="1078" w:type="dxa"/>
          </w:tcPr>
          <w:p w14:paraId="687392B9" w14:textId="4A9B22F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140.571</w:t>
            </w:r>
          </w:p>
        </w:tc>
        <w:tc>
          <w:tcPr>
            <w:tcW w:w="1078" w:type="dxa"/>
          </w:tcPr>
          <w:p w14:paraId="34D0B4F3" w14:textId="3C983C4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9.610</w:t>
            </w:r>
          </w:p>
        </w:tc>
      </w:tr>
      <w:tr w:rsidR="001678F2" w14:paraId="282686CD" w14:textId="77777777" w:rsidTr="001678F2">
        <w:tc>
          <w:tcPr>
            <w:tcW w:w="1292" w:type="dxa"/>
          </w:tcPr>
          <w:p w14:paraId="2343AA6B" w14:textId="374C9F79"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Atalopedes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campestris</w:t>
            </w:r>
            <w:proofErr w:type="spellEnd"/>
          </w:p>
        </w:tc>
        <w:tc>
          <w:tcPr>
            <w:tcW w:w="609" w:type="dxa"/>
          </w:tcPr>
          <w:p w14:paraId="75ED9D84" w14:textId="118EA33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-0.789</w:t>
            </w:r>
          </w:p>
        </w:tc>
        <w:tc>
          <w:tcPr>
            <w:tcW w:w="608" w:type="dxa"/>
          </w:tcPr>
          <w:p w14:paraId="37C0B835" w14:textId="2818996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0.048</w:t>
            </w:r>
          </w:p>
        </w:tc>
        <w:tc>
          <w:tcPr>
            <w:tcW w:w="613" w:type="dxa"/>
          </w:tcPr>
          <w:p w14:paraId="7767886A" w14:textId="52C0BF4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0.271</w:t>
            </w:r>
          </w:p>
        </w:tc>
        <w:tc>
          <w:tcPr>
            <w:tcW w:w="1078" w:type="dxa"/>
          </w:tcPr>
          <w:p w14:paraId="59E94F6E" w14:textId="47770AF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165.593</w:t>
            </w:r>
          </w:p>
        </w:tc>
        <w:tc>
          <w:tcPr>
            <w:tcW w:w="1078" w:type="dxa"/>
          </w:tcPr>
          <w:p w14:paraId="669911CA" w14:textId="3CEC8F7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28.503</w:t>
            </w:r>
          </w:p>
        </w:tc>
        <w:tc>
          <w:tcPr>
            <w:tcW w:w="695" w:type="dxa"/>
          </w:tcPr>
          <w:p w14:paraId="194C62A1" w14:textId="5A483A4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-25.277</w:t>
            </w:r>
          </w:p>
        </w:tc>
        <w:tc>
          <w:tcPr>
            <w:tcW w:w="608" w:type="dxa"/>
          </w:tcPr>
          <w:p w14:paraId="227071B6" w14:textId="1FF1315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0.378</w:t>
            </w:r>
          </w:p>
        </w:tc>
        <w:tc>
          <w:tcPr>
            <w:tcW w:w="613" w:type="dxa"/>
          </w:tcPr>
          <w:p w14:paraId="4EC727EF" w14:textId="02FE347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0.001</w:t>
            </w:r>
          </w:p>
        </w:tc>
        <w:tc>
          <w:tcPr>
            <w:tcW w:w="1078" w:type="dxa"/>
          </w:tcPr>
          <w:p w14:paraId="4953ED57" w14:textId="6D2E8D1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168.370</w:t>
            </w:r>
          </w:p>
        </w:tc>
        <w:tc>
          <w:tcPr>
            <w:tcW w:w="1078" w:type="dxa"/>
          </w:tcPr>
          <w:p w14:paraId="33C50390" w14:textId="2DE8AF5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29.155</w:t>
            </w:r>
          </w:p>
        </w:tc>
      </w:tr>
      <w:tr w:rsidR="001678F2" w14:paraId="753F4F9A" w14:textId="77777777" w:rsidTr="001678F2">
        <w:tc>
          <w:tcPr>
            <w:tcW w:w="1292" w:type="dxa"/>
          </w:tcPr>
          <w:p w14:paraId="690E37FE" w14:textId="529B5553"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Battus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philenor</w:t>
            </w:r>
            <w:proofErr w:type="spellEnd"/>
          </w:p>
        </w:tc>
        <w:tc>
          <w:tcPr>
            <w:tcW w:w="609" w:type="dxa"/>
          </w:tcPr>
          <w:p w14:paraId="6186FD16" w14:textId="2C253E4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0.513</w:t>
            </w:r>
          </w:p>
        </w:tc>
        <w:tc>
          <w:tcPr>
            <w:tcW w:w="608" w:type="dxa"/>
          </w:tcPr>
          <w:p w14:paraId="12A831D3" w14:textId="2BD1E2B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0.079</w:t>
            </w:r>
          </w:p>
        </w:tc>
        <w:tc>
          <w:tcPr>
            <w:tcW w:w="613" w:type="dxa"/>
          </w:tcPr>
          <w:p w14:paraId="598C36A8" w14:textId="2DF3223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0.243</w:t>
            </w:r>
          </w:p>
        </w:tc>
        <w:tc>
          <w:tcPr>
            <w:tcW w:w="1078" w:type="dxa"/>
          </w:tcPr>
          <w:p w14:paraId="73199E0D" w14:textId="637406A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108.632</w:t>
            </w:r>
          </w:p>
        </w:tc>
        <w:tc>
          <w:tcPr>
            <w:tcW w:w="1078" w:type="dxa"/>
          </w:tcPr>
          <w:p w14:paraId="38D13C74" w14:textId="7530CFE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12.424</w:t>
            </w:r>
          </w:p>
        </w:tc>
        <w:tc>
          <w:tcPr>
            <w:tcW w:w="695" w:type="dxa"/>
          </w:tcPr>
          <w:p w14:paraId="4E08FEFD" w14:textId="6CA4751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0.815</w:t>
            </w:r>
          </w:p>
        </w:tc>
        <w:tc>
          <w:tcPr>
            <w:tcW w:w="608" w:type="dxa"/>
          </w:tcPr>
          <w:p w14:paraId="4A2B0960" w14:textId="7C2D82D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0.002</w:t>
            </w:r>
          </w:p>
        </w:tc>
        <w:tc>
          <w:tcPr>
            <w:tcW w:w="613" w:type="dxa"/>
          </w:tcPr>
          <w:p w14:paraId="70137D11" w14:textId="79008F6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0.870</w:t>
            </w:r>
          </w:p>
        </w:tc>
        <w:tc>
          <w:tcPr>
            <w:tcW w:w="1078" w:type="dxa"/>
          </w:tcPr>
          <w:p w14:paraId="36B1E32C" w14:textId="258B1A0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106.368</w:t>
            </w:r>
          </w:p>
        </w:tc>
        <w:tc>
          <w:tcPr>
            <w:tcW w:w="1078" w:type="dxa"/>
          </w:tcPr>
          <w:p w14:paraId="6164DB56" w14:textId="647302E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12.615</w:t>
            </w:r>
          </w:p>
        </w:tc>
      </w:tr>
      <w:tr w:rsidR="001678F2" w14:paraId="77C43E23" w14:textId="77777777" w:rsidTr="001678F2">
        <w:tc>
          <w:tcPr>
            <w:tcW w:w="1292" w:type="dxa"/>
          </w:tcPr>
          <w:p w14:paraId="18DDAD3A" w14:textId="2B43D2EE"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Calycopis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cecrops</w:t>
            </w:r>
            <w:proofErr w:type="spellEnd"/>
          </w:p>
        </w:tc>
        <w:tc>
          <w:tcPr>
            <w:tcW w:w="609" w:type="dxa"/>
          </w:tcPr>
          <w:p w14:paraId="0B4B3B4D" w14:textId="63FFBAF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0.046</w:t>
            </w:r>
          </w:p>
        </w:tc>
        <w:tc>
          <w:tcPr>
            <w:tcW w:w="608" w:type="dxa"/>
          </w:tcPr>
          <w:p w14:paraId="602EB969" w14:textId="64B4930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0.000</w:t>
            </w:r>
          </w:p>
        </w:tc>
        <w:tc>
          <w:tcPr>
            <w:tcW w:w="613" w:type="dxa"/>
          </w:tcPr>
          <w:p w14:paraId="7B8BD313" w14:textId="7E78A88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0.969</w:t>
            </w:r>
          </w:p>
        </w:tc>
        <w:tc>
          <w:tcPr>
            <w:tcW w:w="1078" w:type="dxa"/>
          </w:tcPr>
          <w:p w14:paraId="3E2D6941" w14:textId="75E696C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126.682</w:t>
            </w:r>
          </w:p>
        </w:tc>
        <w:tc>
          <w:tcPr>
            <w:tcW w:w="1078" w:type="dxa"/>
          </w:tcPr>
          <w:p w14:paraId="6F2BA512" w14:textId="2A33A98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36.787</w:t>
            </w:r>
          </w:p>
        </w:tc>
        <w:tc>
          <w:tcPr>
            <w:tcW w:w="695" w:type="dxa"/>
          </w:tcPr>
          <w:p w14:paraId="7868A829" w14:textId="1AFAD03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-2.057</w:t>
            </w:r>
          </w:p>
        </w:tc>
        <w:tc>
          <w:tcPr>
            <w:tcW w:w="608" w:type="dxa"/>
          </w:tcPr>
          <w:p w14:paraId="62081A37" w14:textId="2313C99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0.002</w:t>
            </w:r>
          </w:p>
        </w:tc>
        <w:tc>
          <w:tcPr>
            <w:tcW w:w="613" w:type="dxa"/>
          </w:tcPr>
          <w:p w14:paraId="6BE28A6B" w14:textId="4928A0D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0.854</w:t>
            </w:r>
          </w:p>
        </w:tc>
        <w:tc>
          <w:tcPr>
            <w:tcW w:w="1078" w:type="dxa"/>
          </w:tcPr>
          <w:p w14:paraId="6CE50DED" w14:textId="36AFE1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129.304</w:t>
            </w:r>
          </w:p>
        </w:tc>
        <w:tc>
          <w:tcPr>
            <w:tcW w:w="1078" w:type="dxa"/>
          </w:tcPr>
          <w:p w14:paraId="2A541C09" w14:textId="147C12C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38.078</w:t>
            </w:r>
          </w:p>
        </w:tc>
      </w:tr>
      <w:tr w:rsidR="001678F2" w14:paraId="10CA9171" w14:textId="77777777" w:rsidTr="001678F2">
        <w:tc>
          <w:tcPr>
            <w:tcW w:w="1292" w:type="dxa"/>
          </w:tcPr>
          <w:p w14:paraId="3E90BFBF" w14:textId="76EA0F0C"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Celastrina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spp</w:t>
            </w:r>
            <w:proofErr w:type="spellEnd"/>
          </w:p>
        </w:tc>
        <w:tc>
          <w:tcPr>
            <w:tcW w:w="609" w:type="dxa"/>
          </w:tcPr>
          <w:p w14:paraId="5218E61E" w14:textId="0C5031A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0.143</w:t>
            </w:r>
          </w:p>
        </w:tc>
        <w:tc>
          <w:tcPr>
            <w:tcW w:w="608" w:type="dxa"/>
          </w:tcPr>
          <w:p w14:paraId="2040DDAC" w14:textId="7B8CA11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0.016</w:t>
            </w:r>
          </w:p>
        </w:tc>
        <w:tc>
          <w:tcPr>
            <w:tcW w:w="613" w:type="dxa"/>
          </w:tcPr>
          <w:p w14:paraId="7384E1FA" w14:textId="5D0DB52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0.530</w:t>
            </w:r>
          </w:p>
        </w:tc>
        <w:tc>
          <w:tcPr>
            <w:tcW w:w="1078" w:type="dxa"/>
          </w:tcPr>
          <w:p w14:paraId="4BDE337F" w14:textId="71EB1D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81.778</w:t>
            </w:r>
          </w:p>
        </w:tc>
        <w:tc>
          <w:tcPr>
            <w:tcW w:w="1078" w:type="dxa"/>
          </w:tcPr>
          <w:p w14:paraId="266A7CC2" w14:textId="63DAF8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9.382</w:t>
            </w:r>
          </w:p>
        </w:tc>
        <w:tc>
          <w:tcPr>
            <w:tcW w:w="695" w:type="dxa"/>
          </w:tcPr>
          <w:p w14:paraId="5E40EE59" w14:textId="6288C83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-1.947</w:t>
            </w:r>
          </w:p>
        </w:tc>
        <w:tc>
          <w:tcPr>
            <w:tcW w:w="608" w:type="dxa"/>
          </w:tcPr>
          <w:p w14:paraId="7C04BE4B" w14:textId="3476A33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0.020</w:t>
            </w:r>
          </w:p>
        </w:tc>
        <w:tc>
          <w:tcPr>
            <w:tcW w:w="613" w:type="dxa"/>
          </w:tcPr>
          <w:p w14:paraId="5D054E03" w14:textId="4660C47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0.494</w:t>
            </w:r>
          </w:p>
        </w:tc>
        <w:tc>
          <w:tcPr>
            <w:tcW w:w="1078" w:type="dxa"/>
          </w:tcPr>
          <w:p w14:paraId="2F8EB237" w14:textId="095D94E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82.346</w:t>
            </w:r>
          </w:p>
        </w:tc>
        <w:tc>
          <w:tcPr>
            <w:tcW w:w="1078" w:type="dxa"/>
          </w:tcPr>
          <w:p w14:paraId="1057BBC1" w14:textId="6626E21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9.082</w:t>
            </w:r>
          </w:p>
        </w:tc>
      </w:tr>
      <w:tr w:rsidR="001678F2" w14:paraId="4BAF0560" w14:textId="77777777" w:rsidTr="001678F2">
        <w:tc>
          <w:tcPr>
            <w:tcW w:w="1292" w:type="dxa"/>
          </w:tcPr>
          <w:p w14:paraId="463A439D" w14:textId="7CBCB40B"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Colias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eurytheme</w:t>
            </w:r>
            <w:proofErr w:type="spellEnd"/>
          </w:p>
        </w:tc>
        <w:tc>
          <w:tcPr>
            <w:tcW w:w="609" w:type="dxa"/>
          </w:tcPr>
          <w:p w14:paraId="4440B447" w14:textId="6E53F77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0.016</w:t>
            </w:r>
          </w:p>
        </w:tc>
        <w:tc>
          <w:tcPr>
            <w:tcW w:w="608" w:type="dxa"/>
          </w:tcPr>
          <w:p w14:paraId="0150E442" w14:textId="2649789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0.000</w:t>
            </w:r>
          </w:p>
        </w:tc>
        <w:tc>
          <w:tcPr>
            <w:tcW w:w="613" w:type="dxa"/>
          </w:tcPr>
          <w:p w14:paraId="17517100" w14:textId="6BA4AD3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0.974</w:t>
            </w:r>
          </w:p>
        </w:tc>
        <w:tc>
          <w:tcPr>
            <w:tcW w:w="1078" w:type="dxa"/>
          </w:tcPr>
          <w:p w14:paraId="2A68C93F" w14:textId="27953DA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95.760</w:t>
            </w:r>
          </w:p>
        </w:tc>
        <w:tc>
          <w:tcPr>
            <w:tcW w:w="1078" w:type="dxa"/>
          </w:tcPr>
          <w:p w14:paraId="10FD365E" w14:textId="236B8F2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16.996</w:t>
            </w:r>
          </w:p>
        </w:tc>
        <w:tc>
          <w:tcPr>
            <w:tcW w:w="695" w:type="dxa"/>
          </w:tcPr>
          <w:p w14:paraId="5D1B6004" w14:textId="7060AB2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-4.547</w:t>
            </w:r>
          </w:p>
        </w:tc>
        <w:tc>
          <w:tcPr>
            <w:tcW w:w="608" w:type="dxa"/>
          </w:tcPr>
          <w:p w14:paraId="7E3F73EC" w14:textId="4793EAE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0.027</w:t>
            </w:r>
          </w:p>
        </w:tc>
        <w:tc>
          <w:tcPr>
            <w:tcW w:w="613" w:type="dxa"/>
          </w:tcPr>
          <w:p w14:paraId="634F0DA2" w14:textId="10A6E4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0.414</w:t>
            </w:r>
          </w:p>
        </w:tc>
        <w:tc>
          <w:tcPr>
            <w:tcW w:w="1078" w:type="dxa"/>
          </w:tcPr>
          <w:p w14:paraId="6ACAE514" w14:textId="6DAA19F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98.926</w:t>
            </w:r>
          </w:p>
        </w:tc>
        <w:tc>
          <w:tcPr>
            <w:tcW w:w="1078" w:type="dxa"/>
          </w:tcPr>
          <w:p w14:paraId="04C31952" w14:textId="31B3E55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19.977</w:t>
            </w:r>
          </w:p>
        </w:tc>
      </w:tr>
      <w:tr w:rsidR="001678F2" w14:paraId="42D02719" w14:textId="77777777" w:rsidTr="001678F2">
        <w:tc>
          <w:tcPr>
            <w:tcW w:w="1292" w:type="dxa"/>
          </w:tcPr>
          <w:p w14:paraId="146E229F" w14:textId="5D71F9C5"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Cupido</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comyntas</w:t>
            </w:r>
            <w:proofErr w:type="spellEnd"/>
          </w:p>
        </w:tc>
        <w:tc>
          <w:tcPr>
            <w:tcW w:w="609" w:type="dxa"/>
          </w:tcPr>
          <w:p w14:paraId="6032F312" w14:textId="7887D91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-0.067</w:t>
            </w:r>
          </w:p>
        </w:tc>
        <w:tc>
          <w:tcPr>
            <w:tcW w:w="608" w:type="dxa"/>
          </w:tcPr>
          <w:p w14:paraId="1DA3D40E" w14:textId="0EA1834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0.003</w:t>
            </w:r>
          </w:p>
        </w:tc>
        <w:tc>
          <w:tcPr>
            <w:tcW w:w="613" w:type="dxa"/>
          </w:tcPr>
          <w:p w14:paraId="310AE0BF" w14:textId="653729B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0.784</w:t>
            </w:r>
          </w:p>
        </w:tc>
        <w:tc>
          <w:tcPr>
            <w:tcW w:w="1078" w:type="dxa"/>
          </w:tcPr>
          <w:p w14:paraId="095CDA0E" w14:textId="10483E4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105.846</w:t>
            </w:r>
          </w:p>
        </w:tc>
        <w:tc>
          <w:tcPr>
            <w:tcW w:w="1078" w:type="dxa"/>
          </w:tcPr>
          <w:p w14:paraId="4A25F652" w14:textId="3E89F9B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9.456</w:t>
            </w:r>
          </w:p>
        </w:tc>
        <w:tc>
          <w:tcPr>
            <w:tcW w:w="695" w:type="dxa"/>
          </w:tcPr>
          <w:p w14:paraId="2D677A36" w14:textId="4E3EC09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-4.910</w:t>
            </w:r>
          </w:p>
        </w:tc>
        <w:tc>
          <w:tcPr>
            <w:tcW w:w="608" w:type="dxa"/>
          </w:tcPr>
          <w:p w14:paraId="75C83BF6" w14:textId="586F678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0.118</w:t>
            </w:r>
          </w:p>
        </w:tc>
        <w:tc>
          <w:tcPr>
            <w:tcW w:w="613" w:type="dxa"/>
          </w:tcPr>
          <w:p w14:paraId="1DB13E1C" w14:textId="44E2830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0.086</w:t>
            </w:r>
          </w:p>
        </w:tc>
        <w:tc>
          <w:tcPr>
            <w:tcW w:w="1078" w:type="dxa"/>
          </w:tcPr>
          <w:p w14:paraId="33A887D2" w14:textId="40C8674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108.615</w:t>
            </w:r>
          </w:p>
        </w:tc>
        <w:tc>
          <w:tcPr>
            <w:tcW w:w="1078" w:type="dxa"/>
          </w:tcPr>
          <w:p w14:paraId="636F6059" w14:textId="632DCA5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9.761</w:t>
            </w:r>
          </w:p>
        </w:tc>
      </w:tr>
      <w:tr w:rsidR="001678F2" w14:paraId="6AE7316C" w14:textId="77777777" w:rsidTr="001678F2">
        <w:tc>
          <w:tcPr>
            <w:tcW w:w="1292" w:type="dxa"/>
          </w:tcPr>
          <w:p w14:paraId="4678D215" w14:textId="6EB7EEAD"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Cyllopsis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gemma</w:t>
            </w:r>
            <w:proofErr w:type="spellEnd"/>
          </w:p>
        </w:tc>
        <w:tc>
          <w:tcPr>
            <w:tcW w:w="609" w:type="dxa"/>
          </w:tcPr>
          <w:p w14:paraId="24204DF7" w14:textId="214C4DD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-0.085</w:t>
            </w:r>
          </w:p>
        </w:tc>
        <w:tc>
          <w:tcPr>
            <w:tcW w:w="608" w:type="dxa"/>
          </w:tcPr>
          <w:p w14:paraId="065BCA83" w14:textId="07533FF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0.006</w:t>
            </w:r>
          </w:p>
        </w:tc>
        <w:tc>
          <w:tcPr>
            <w:tcW w:w="613" w:type="dxa"/>
          </w:tcPr>
          <w:p w14:paraId="0A74A589" w14:textId="1FCADC0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0.772</w:t>
            </w:r>
          </w:p>
        </w:tc>
        <w:tc>
          <w:tcPr>
            <w:tcW w:w="1078" w:type="dxa"/>
          </w:tcPr>
          <w:p w14:paraId="37FF371C" w14:textId="4467A97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97.765</w:t>
            </w:r>
          </w:p>
        </w:tc>
        <w:tc>
          <w:tcPr>
            <w:tcW w:w="1078" w:type="dxa"/>
          </w:tcPr>
          <w:p w14:paraId="54F20BCE" w14:textId="57DD51E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7.726</w:t>
            </w:r>
          </w:p>
        </w:tc>
        <w:tc>
          <w:tcPr>
            <w:tcW w:w="695" w:type="dxa"/>
          </w:tcPr>
          <w:p w14:paraId="64BBC77C" w14:textId="609B3D8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-4.765</w:t>
            </w:r>
          </w:p>
        </w:tc>
        <w:tc>
          <w:tcPr>
            <w:tcW w:w="608" w:type="dxa"/>
          </w:tcPr>
          <w:p w14:paraId="12E0BE3C" w14:textId="3E93D8C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0.086</w:t>
            </w:r>
          </w:p>
        </w:tc>
        <w:tc>
          <w:tcPr>
            <w:tcW w:w="613" w:type="dxa"/>
          </w:tcPr>
          <w:p w14:paraId="52EEC3A3" w14:textId="48F1273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0.222</w:t>
            </w:r>
          </w:p>
        </w:tc>
        <w:tc>
          <w:tcPr>
            <w:tcW w:w="1078" w:type="dxa"/>
          </w:tcPr>
          <w:p w14:paraId="2CD414C4" w14:textId="667AFED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99.263</w:t>
            </w:r>
          </w:p>
        </w:tc>
        <w:tc>
          <w:tcPr>
            <w:tcW w:w="1078" w:type="dxa"/>
          </w:tcPr>
          <w:p w14:paraId="5F2D60CB" w14:textId="178E5F7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9.955</w:t>
            </w:r>
          </w:p>
        </w:tc>
      </w:tr>
      <w:tr w:rsidR="001678F2" w14:paraId="29BB3CFB" w14:textId="77777777" w:rsidTr="001678F2">
        <w:tc>
          <w:tcPr>
            <w:tcW w:w="1292" w:type="dxa"/>
          </w:tcPr>
          <w:p w14:paraId="425FE8BB" w14:textId="4BF1DD6E"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Epargyreus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clarus</w:t>
            </w:r>
            <w:proofErr w:type="spellEnd"/>
          </w:p>
        </w:tc>
        <w:tc>
          <w:tcPr>
            <w:tcW w:w="609" w:type="dxa"/>
          </w:tcPr>
          <w:p w14:paraId="7470285F" w14:textId="18C8A67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0.223</w:t>
            </w:r>
          </w:p>
        </w:tc>
        <w:tc>
          <w:tcPr>
            <w:tcW w:w="608" w:type="dxa"/>
          </w:tcPr>
          <w:p w14:paraId="0DC9A792" w14:textId="64A622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0.016</w:t>
            </w:r>
          </w:p>
        </w:tc>
        <w:tc>
          <w:tcPr>
            <w:tcW w:w="613" w:type="dxa"/>
          </w:tcPr>
          <w:p w14:paraId="0C2E449D" w14:textId="5497C5A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0.529</w:t>
            </w:r>
          </w:p>
        </w:tc>
        <w:tc>
          <w:tcPr>
            <w:tcW w:w="1078" w:type="dxa"/>
          </w:tcPr>
          <w:p w14:paraId="660AF3D4" w14:textId="5D87724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124.926</w:t>
            </w:r>
          </w:p>
        </w:tc>
        <w:tc>
          <w:tcPr>
            <w:tcW w:w="1078" w:type="dxa"/>
          </w:tcPr>
          <w:p w14:paraId="4D390014" w14:textId="30383EB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14.293</w:t>
            </w:r>
          </w:p>
        </w:tc>
        <w:tc>
          <w:tcPr>
            <w:tcW w:w="695" w:type="dxa"/>
          </w:tcPr>
          <w:p w14:paraId="1EC4E6F8" w14:textId="78CA2D3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-0.896</w:t>
            </w:r>
          </w:p>
        </w:tc>
        <w:tc>
          <w:tcPr>
            <w:tcW w:w="608" w:type="dxa"/>
          </w:tcPr>
          <w:p w14:paraId="02DD7A8F" w14:textId="7F36AA0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0.002</w:t>
            </w:r>
          </w:p>
        </w:tc>
        <w:tc>
          <w:tcPr>
            <w:tcW w:w="613" w:type="dxa"/>
          </w:tcPr>
          <w:p w14:paraId="05B377DA" w14:textId="6F255D7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0.829</w:t>
            </w:r>
          </w:p>
        </w:tc>
        <w:tc>
          <w:tcPr>
            <w:tcW w:w="1078" w:type="dxa"/>
          </w:tcPr>
          <w:p w14:paraId="510986A4" w14:textId="077F0AA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124.077</w:t>
            </w:r>
          </w:p>
        </w:tc>
        <w:tc>
          <w:tcPr>
            <w:tcW w:w="1078" w:type="dxa"/>
          </w:tcPr>
          <w:p w14:paraId="757F24FF" w14:textId="2FC9591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13.380</w:t>
            </w:r>
          </w:p>
        </w:tc>
      </w:tr>
      <w:tr w:rsidR="001678F2" w14:paraId="22E8713D" w14:textId="77777777" w:rsidTr="001678F2">
        <w:tc>
          <w:tcPr>
            <w:tcW w:w="1292" w:type="dxa"/>
          </w:tcPr>
          <w:p w14:paraId="0F1F23DB" w14:textId="5A6C1482"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Erynnis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spp</w:t>
            </w:r>
            <w:proofErr w:type="spellEnd"/>
          </w:p>
        </w:tc>
        <w:tc>
          <w:tcPr>
            <w:tcW w:w="609" w:type="dxa"/>
          </w:tcPr>
          <w:p w14:paraId="38AF44A7" w14:textId="7F5BA5C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0.080</w:t>
            </w:r>
          </w:p>
        </w:tc>
        <w:tc>
          <w:tcPr>
            <w:tcW w:w="608" w:type="dxa"/>
          </w:tcPr>
          <w:p w14:paraId="36E98812" w14:textId="79F49CD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0.011</w:t>
            </w:r>
          </w:p>
        </w:tc>
        <w:tc>
          <w:tcPr>
            <w:tcW w:w="613" w:type="dxa"/>
          </w:tcPr>
          <w:p w14:paraId="3815E65E" w14:textId="383299A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0.623</w:t>
            </w:r>
          </w:p>
        </w:tc>
        <w:tc>
          <w:tcPr>
            <w:tcW w:w="1078" w:type="dxa"/>
          </w:tcPr>
          <w:p w14:paraId="3B337718" w14:textId="083CC37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87.840</w:t>
            </w:r>
          </w:p>
        </w:tc>
        <w:tc>
          <w:tcPr>
            <w:tcW w:w="1078" w:type="dxa"/>
          </w:tcPr>
          <w:p w14:paraId="406CB07B" w14:textId="1E24012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6.176</w:t>
            </w:r>
          </w:p>
        </w:tc>
        <w:tc>
          <w:tcPr>
            <w:tcW w:w="695" w:type="dxa"/>
          </w:tcPr>
          <w:p w14:paraId="24BB3394" w14:textId="664DFDB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-4.697</w:t>
            </w:r>
          </w:p>
        </w:tc>
        <w:tc>
          <w:tcPr>
            <w:tcW w:w="608" w:type="dxa"/>
          </w:tcPr>
          <w:p w14:paraId="3CB686E3" w14:textId="590BB55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0.183</w:t>
            </w:r>
          </w:p>
        </w:tc>
        <w:tc>
          <w:tcPr>
            <w:tcW w:w="613" w:type="dxa"/>
          </w:tcPr>
          <w:p w14:paraId="41618F4D" w14:textId="3139A71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0.033</w:t>
            </w:r>
          </w:p>
        </w:tc>
        <w:tc>
          <w:tcPr>
            <w:tcW w:w="1078" w:type="dxa"/>
          </w:tcPr>
          <w:p w14:paraId="56C358D5" w14:textId="0BCC3CA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86.800</w:t>
            </w:r>
          </w:p>
        </w:tc>
        <w:tc>
          <w:tcPr>
            <w:tcW w:w="1078" w:type="dxa"/>
          </w:tcPr>
          <w:p w14:paraId="1F33D7BF" w14:textId="353FB2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7.200</w:t>
            </w:r>
          </w:p>
        </w:tc>
      </w:tr>
      <w:tr w:rsidR="001678F2" w14:paraId="5118CCF5" w14:textId="77777777" w:rsidTr="001678F2">
        <w:tc>
          <w:tcPr>
            <w:tcW w:w="1292" w:type="dxa"/>
          </w:tcPr>
          <w:p w14:paraId="4A4CE323" w14:textId="67C0FDC6"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Euphyes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vestris</w:t>
            </w:r>
            <w:proofErr w:type="spellEnd"/>
          </w:p>
        </w:tc>
        <w:tc>
          <w:tcPr>
            <w:tcW w:w="609" w:type="dxa"/>
          </w:tcPr>
          <w:p w14:paraId="02B2957A" w14:textId="71D48B8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0.067</w:t>
            </w:r>
          </w:p>
        </w:tc>
        <w:tc>
          <w:tcPr>
            <w:tcW w:w="608" w:type="dxa"/>
          </w:tcPr>
          <w:p w14:paraId="181D220B" w14:textId="01FA1B9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0.001</w:t>
            </w:r>
          </w:p>
        </w:tc>
        <w:tc>
          <w:tcPr>
            <w:tcW w:w="613" w:type="dxa"/>
          </w:tcPr>
          <w:p w14:paraId="30AFC6BB" w14:textId="7300CCB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0.888</w:t>
            </w:r>
          </w:p>
        </w:tc>
        <w:tc>
          <w:tcPr>
            <w:tcW w:w="1078" w:type="dxa"/>
          </w:tcPr>
          <w:p w14:paraId="6267D065" w14:textId="00BA5B0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152.143</w:t>
            </w:r>
          </w:p>
        </w:tc>
        <w:tc>
          <w:tcPr>
            <w:tcW w:w="1078" w:type="dxa"/>
          </w:tcPr>
          <w:p w14:paraId="43B29213" w14:textId="0843F91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16.536</w:t>
            </w:r>
          </w:p>
        </w:tc>
        <w:tc>
          <w:tcPr>
            <w:tcW w:w="695" w:type="dxa"/>
          </w:tcPr>
          <w:p w14:paraId="349AC582" w14:textId="32B7820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-7.891</w:t>
            </w:r>
          </w:p>
        </w:tc>
        <w:tc>
          <w:tcPr>
            <w:tcW w:w="608" w:type="dxa"/>
          </w:tcPr>
          <w:p w14:paraId="3097E791" w14:textId="4504455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0.184</w:t>
            </w:r>
          </w:p>
        </w:tc>
        <w:tc>
          <w:tcPr>
            <w:tcW w:w="613" w:type="dxa"/>
          </w:tcPr>
          <w:p w14:paraId="4E9B6943" w14:textId="4FE5B17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0.059</w:t>
            </w:r>
          </w:p>
        </w:tc>
        <w:tc>
          <w:tcPr>
            <w:tcW w:w="1078" w:type="dxa"/>
          </w:tcPr>
          <w:p w14:paraId="3B220309" w14:textId="39D574D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149.950</w:t>
            </w:r>
          </w:p>
        </w:tc>
        <w:tc>
          <w:tcPr>
            <w:tcW w:w="1078" w:type="dxa"/>
          </w:tcPr>
          <w:p w14:paraId="22DB45FD" w14:textId="4CEF99A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13.473</w:t>
            </w:r>
          </w:p>
        </w:tc>
      </w:tr>
      <w:tr w:rsidR="001678F2" w14:paraId="23B240C2" w14:textId="77777777" w:rsidTr="001678F2">
        <w:tc>
          <w:tcPr>
            <w:tcW w:w="1292" w:type="dxa"/>
          </w:tcPr>
          <w:p w14:paraId="3F7BA8DF" w14:textId="1EE6245D"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Eurytides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marcellus</w:t>
            </w:r>
            <w:proofErr w:type="spellEnd"/>
          </w:p>
        </w:tc>
        <w:tc>
          <w:tcPr>
            <w:tcW w:w="609" w:type="dxa"/>
          </w:tcPr>
          <w:p w14:paraId="060A5300" w14:textId="7E0DB9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-0.672</w:t>
            </w:r>
          </w:p>
        </w:tc>
        <w:tc>
          <w:tcPr>
            <w:tcW w:w="608" w:type="dxa"/>
          </w:tcPr>
          <w:p w14:paraId="551ECE43" w14:textId="6FA3D25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0.208</w:t>
            </w:r>
          </w:p>
        </w:tc>
        <w:tc>
          <w:tcPr>
            <w:tcW w:w="613" w:type="dxa"/>
          </w:tcPr>
          <w:p w14:paraId="19DBC113" w14:textId="7AC9CBB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0.066</w:t>
            </w:r>
          </w:p>
        </w:tc>
        <w:tc>
          <w:tcPr>
            <w:tcW w:w="1078" w:type="dxa"/>
          </w:tcPr>
          <w:p w14:paraId="1E8ABC7D" w14:textId="2A982F0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91.059</w:t>
            </w:r>
          </w:p>
        </w:tc>
        <w:tc>
          <w:tcPr>
            <w:tcW w:w="1078" w:type="dxa"/>
          </w:tcPr>
          <w:p w14:paraId="4B6DBEEF" w14:textId="2B50DE6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10.317</w:t>
            </w:r>
          </w:p>
        </w:tc>
        <w:tc>
          <w:tcPr>
            <w:tcW w:w="695" w:type="dxa"/>
          </w:tcPr>
          <w:p w14:paraId="4C42A127" w14:textId="587124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0.949</w:t>
            </w:r>
          </w:p>
        </w:tc>
        <w:tc>
          <w:tcPr>
            <w:tcW w:w="608" w:type="dxa"/>
          </w:tcPr>
          <w:p w14:paraId="332D3634" w14:textId="079ECC2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0.007</w:t>
            </w:r>
          </w:p>
        </w:tc>
        <w:tc>
          <w:tcPr>
            <w:tcW w:w="613" w:type="dxa"/>
          </w:tcPr>
          <w:p w14:paraId="688524FB" w14:textId="720BE18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0.742</w:t>
            </w:r>
          </w:p>
        </w:tc>
        <w:tc>
          <w:tcPr>
            <w:tcW w:w="1078" w:type="dxa"/>
          </w:tcPr>
          <w:p w14:paraId="56E8A4F2" w14:textId="4CD778D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92.118</w:t>
            </w:r>
          </w:p>
        </w:tc>
        <w:tc>
          <w:tcPr>
            <w:tcW w:w="1078" w:type="dxa"/>
          </w:tcPr>
          <w:p w14:paraId="360CCA1B" w14:textId="0144B67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8.313</w:t>
            </w:r>
          </w:p>
        </w:tc>
      </w:tr>
      <w:tr w:rsidR="001678F2" w14:paraId="4149E848" w14:textId="77777777" w:rsidTr="001678F2">
        <w:tc>
          <w:tcPr>
            <w:tcW w:w="1292" w:type="dxa"/>
          </w:tcPr>
          <w:p w14:paraId="086B08E1" w14:textId="4419AB15"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Hermeuptychia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sosybius</w:t>
            </w:r>
            <w:proofErr w:type="spellEnd"/>
          </w:p>
        </w:tc>
        <w:tc>
          <w:tcPr>
            <w:tcW w:w="609" w:type="dxa"/>
          </w:tcPr>
          <w:p w14:paraId="0D404E46" w14:textId="27C51E0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-0.135</w:t>
            </w:r>
          </w:p>
        </w:tc>
        <w:tc>
          <w:tcPr>
            <w:tcW w:w="608" w:type="dxa"/>
          </w:tcPr>
          <w:p w14:paraId="77077F2F" w14:textId="501D7F8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0.011</w:t>
            </w:r>
          </w:p>
        </w:tc>
        <w:tc>
          <w:tcPr>
            <w:tcW w:w="613" w:type="dxa"/>
          </w:tcPr>
          <w:p w14:paraId="75A73145" w14:textId="16B161F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0.588</w:t>
            </w:r>
          </w:p>
        </w:tc>
        <w:tc>
          <w:tcPr>
            <w:tcW w:w="1078" w:type="dxa"/>
          </w:tcPr>
          <w:p w14:paraId="2A1A265E" w14:textId="2E07FC0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115.179</w:t>
            </w:r>
          </w:p>
        </w:tc>
        <w:tc>
          <w:tcPr>
            <w:tcW w:w="1078" w:type="dxa"/>
          </w:tcPr>
          <w:p w14:paraId="483EB931" w14:textId="035B597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10.378</w:t>
            </w:r>
          </w:p>
        </w:tc>
        <w:tc>
          <w:tcPr>
            <w:tcW w:w="695" w:type="dxa"/>
          </w:tcPr>
          <w:p w14:paraId="29536CDC" w14:textId="6284701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-6.020</w:t>
            </w:r>
          </w:p>
        </w:tc>
        <w:tc>
          <w:tcPr>
            <w:tcW w:w="608" w:type="dxa"/>
          </w:tcPr>
          <w:p w14:paraId="00840885" w14:textId="0DCDFDB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0.152</w:t>
            </w:r>
          </w:p>
        </w:tc>
        <w:tc>
          <w:tcPr>
            <w:tcW w:w="613" w:type="dxa"/>
          </w:tcPr>
          <w:p w14:paraId="64478C90" w14:textId="328B7F5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0.045</w:t>
            </w:r>
          </w:p>
        </w:tc>
        <w:tc>
          <w:tcPr>
            <w:tcW w:w="1078" w:type="dxa"/>
          </w:tcPr>
          <w:p w14:paraId="27E85DA3" w14:textId="2CA1245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114.963</w:t>
            </w:r>
          </w:p>
        </w:tc>
        <w:tc>
          <w:tcPr>
            <w:tcW w:w="1078" w:type="dxa"/>
          </w:tcPr>
          <w:p w14:paraId="185CF5AF" w14:textId="3CFC017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10.512</w:t>
            </w:r>
          </w:p>
        </w:tc>
      </w:tr>
      <w:tr w:rsidR="001678F2" w14:paraId="384705D8" w14:textId="77777777" w:rsidTr="001678F2">
        <w:tc>
          <w:tcPr>
            <w:tcW w:w="1292" w:type="dxa"/>
          </w:tcPr>
          <w:p w14:paraId="4B60E45A" w14:textId="2AD1D0C2"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Lerema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accius</w:t>
            </w:r>
            <w:proofErr w:type="spellEnd"/>
          </w:p>
        </w:tc>
        <w:tc>
          <w:tcPr>
            <w:tcW w:w="609" w:type="dxa"/>
          </w:tcPr>
          <w:p w14:paraId="5F253480" w14:textId="4E426CB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0.194</w:t>
            </w:r>
          </w:p>
        </w:tc>
        <w:tc>
          <w:tcPr>
            <w:tcW w:w="608" w:type="dxa"/>
          </w:tcPr>
          <w:p w14:paraId="315BEA3E" w14:textId="65521BF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0.003</w:t>
            </w:r>
          </w:p>
        </w:tc>
        <w:tc>
          <w:tcPr>
            <w:tcW w:w="613" w:type="dxa"/>
          </w:tcPr>
          <w:p w14:paraId="2E361AE6" w14:textId="1A08EC3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0.791</w:t>
            </w:r>
          </w:p>
        </w:tc>
        <w:tc>
          <w:tcPr>
            <w:tcW w:w="1078" w:type="dxa"/>
          </w:tcPr>
          <w:p w14:paraId="6CB2C33E" w14:textId="635AC70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194.760</w:t>
            </w:r>
          </w:p>
        </w:tc>
        <w:tc>
          <w:tcPr>
            <w:tcW w:w="1078" w:type="dxa"/>
          </w:tcPr>
          <w:p w14:paraId="20F90BA0" w14:textId="2C91671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26.911</w:t>
            </w:r>
          </w:p>
        </w:tc>
        <w:tc>
          <w:tcPr>
            <w:tcW w:w="695" w:type="dxa"/>
          </w:tcPr>
          <w:p w14:paraId="0D3FB466" w14:textId="612C2B7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-5.993</w:t>
            </w:r>
          </w:p>
        </w:tc>
        <w:tc>
          <w:tcPr>
            <w:tcW w:w="608" w:type="dxa"/>
          </w:tcPr>
          <w:p w14:paraId="5FF8542A" w14:textId="768BDC0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0.025</w:t>
            </w:r>
          </w:p>
        </w:tc>
        <w:tc>
          <w:tcPr>
            <w:tcW w:w="613" w:type="dxa"/>
          </w:tcPr>
          <w:p w14:paraId="54C1C86A" w14:textId="6E84DF0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0.450</w:t>
            </w:r>
          </w:p>
        </w:tc>
        <w:tc>
          <w:tcPr>
            <w:tcW w:w="1078" w:type="dxa"/>
          </w:tcPr>
          <w:p w14:paraId="29327FB3" w14:textId="7A6D956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199.480</w:t>
            </w:r>
          </w:p>
        </w:tc>
        <w:tc>
          <w:tcPr>
            <w:tcW w:w="1078" w:type="dxa"/>
          </w:tcPr>
          <w:p w14:paraId="1159ACCE" w14:textId="5909FD6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24.575</w:t>
            </w:r>
          </w:p>
        </w:tc>
      </w:tr>
      <w:tr w:rsidR="001678F2" w14:paraId="24182949" w14:textId="77777777" w:rsidTr="001678F2">
        <w:tc>
          <w:tcPr>
            <w:tcW w:w="1292" w:type="dxa"/>
          </w:tcPr>
          <w:p w14:paraId="17B8135A" w14:textId="6F4BB9BA"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Lethe </w:t>
            </w:r>
            <w:proofErr w:type="spellStart"/>
            <w:r w:rsidRPr="001678F2">
              <w:rPr>
                <w:rFonts w:ascii="Times New Roman" w:hAnsi="Times New Roman" w:cs="Times New Roman"/>
                <w:i/>
                <w:color w:val="000000"/>
                <w:sz w:val="24"/>
                <w:szCs w:val="24"/>
              </w:rPr>
              <w:t>anthedon</w:t>
            </w:r>
            <w:proofErr w:type="spellEnd"/>
          </w:p>
        </w:tc>
        <w:tc>
          <w:tcPr>
            <w:tcW w:w="609" w:type="dxa"/>
          </w:tcPr>
          <w:p w14:paraId="0BCB1C0B" w14:textId="4720F5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1.045</w:t>
            </w:r>
          </w:p>
        </w:tc>
        <w:tc>
          <w:tcPr>
            <w:tcW w:w="608" w:type="dxa"/>
          </w:tcPr>
          <w:p w14:paraId="09FF9C41" w14:textId="5683972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0.201</w:t>
            </w:r>
          </w:p>
        </w:tc>
        <w:tc>
          <w:tcPr>
            <w:tcW w:w="613" w:type="dxa"/>
          </w:tcPr>
          <w:p w14:paraId="2E1A1D51" w14:textId="114AF53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0.125</w:t>
            </w:r>
          </w:p>
        </w:tc>
        <w:tc>
          <w:tcPr>
            <w:tcW w:w="1078" w:type="dxa"/>
          </w:tcPr>
          <w:p w14:paraId="3AE36CA4" w14:textId="03AEC38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148.615</w:t>
            </w:r>
          </w:p>
        </w:tc>
        <w:tc>
          <w:tcPr>
            <w:tcW w:w="1078" w:type="dxa"/>
          </w:tcPr>
          <w:p w14:paraId="41CB9C9B" w14:textId="628F1B5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13.586</w:t>
            </w:r>
          </w:p>
        </w:tc>
        <w:tc>
          <w:tcPr>
            <w:tcW w:w="695" w:type="dxa"/>
          </w:tcPr>
          <w:p w14:paraId="3B43B5A9" w14:textId="271956B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-11.086</w:t>
            </w:r>
          </w:p>
        </w:tc>
        <w:tc>
          <w:tcPr>
            <w:tcW w:w="608" w:type="dxa"/>
          </w:tcPr>
          <w:p w14:paraId="2F9CD595" w14:textId="121F759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0.387</w:t>
            </w:r>
          </w:p>
        </w:tc>
        <w:tc>
          <w:tcPr>
            <w:tcW w:w="613" w:type="dxa"/>
          </w:tcPr>
          <w:p w14:paraId="2EBA9005" w14:textId="5BEF82B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0.023</w:t>
            </w:r>
          </w:p>
        </w:tc>
        <w:tc>
          <w:tcPr>
            <w:tcW w:w="1078" w:type="dxa"/>
          </w:tcPr>
          <w:p w14:paraId="4633CFF4" w14:textId="0E76844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148.615</w:t>
            </w:r>
          </w:p>
        </w:tc>
        <w:tc>
          <w:tcPr>
            <w:tcW w:w="1078" w:type="dxa"/>
          </w:tcPr>
          <w:p w14:paraId="4CBDB010" w14:textId="73BDF49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13.586</w:t>
            </w:r>
          </w:p>
        </w:tc>
      </w:tr>
      <w:tr w:rsidR="001678F2" w14:paraId="24EA0187" w14:textId="77777777" w:rsidTr="001678F2">
        <w:tc>
          <w:tcPr>
            <w:tcW w:w="1292" w:type="dxa"/>
          </w:tcPr>
          <w:p w14:paraId="4DF49655" w14:textId="595DC376"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Lethe </w:t>
            </w:r>
            <w:proofErr w:type="spellStart"/>
            <w:r w:rsidRPr="001678F2">
              <w:rPr>
                <w:rFonts w:ascii="Times New Roman" w:hAnsi="Times New Roman" w:cs="Times New Roman"/>
                <w:i/>
                <w:color w:val="000000"/>
                <w:sz w:val="24"/>
                <w:szCs w:val="24"/>
              </w:rPr>
              <w:t>appalachia</w:t>
            </w:r>
            <w:proofErr w:type="spellEnd"/>
          </w:p>
        </w:tc>
        <w:tc>
          <w:tcPr>
            <w:tcW w:w="609" w:type="dxa"/>
          </w:tcPr>
          <w:p w14:paraId="3B38194A" w14:textId="7D20681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-1.117</w:t>
            </w:r>
          </w:p>
        </w:tc>
        <w:tc>
          <w:tcPr>
            <w:tcW w:w="608" w:type="dxa"/>
          </w:tcPr>
          <w:p w14:paraId="722F00A0" w14:textId="5F4665F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0.120</w:t>
            </w:r>
          </w:p>
        </w:tc>
        <w:tc>
          <w:tcPr>
            <w:tcW w:w="613" w:type="dxa"/>
          </w:tcPr>
          <w:p w14:paraId="1037E4AD" w14:textId="2AC1A6E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0.360</w:t>
            </w:r>
          </w:p>
        </w:tc>
        <w:tc>
          <w:tcPr>
            <w:tcW w:w="1078" w:type="dxa"/>
          </w:tcPr>
          <w:p w14:paraId="4B4C7FB6" w14:textId="622C58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139.778</w:t>
            </w:r>
          </w:p>
        </w:tc>
        <w:tc>
          <w:tcPr>
            <w:tcW w:w="1078" w:type="dxa"/>
          </w:tcPr>
          <w:p w14:paraId="50CC522A" w14:textId="5A4F519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8.814</w:t>
            </w:r>
          </w:p>
        </w:tc>
        <w:tc>
          <w:tcPr>
            <w:tcW w:w="695" w:type="dxa"/>
          </w:tcPr>
          <w:p w14:paraId="4979086C" w14:textId="2FF9618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-4.065</w:t>
            </w:r>
          </w:p>
        </w:tc>
        <w:tc>
          <w:tcPr>
            <w:tcW w:w="608" w:type="dxa"/>
          </w:tcPr>
          <w:p w14:paraId="4344F80B" w14:textId="0D1E30F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0.046</w:t>
            </w:r>
          </w:p>
        </w:tc>
        <w:tc>
          <w:tcPr>
            <w:tcW w:w="613" w:type="dxa"/>
          </w:tcPr>
          <w:p w14:paraId="47EC8B8C" w14:textId="5A490F7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0.505</w:t>
            </w:r>
          </w:p>
        </w:tc>
        <w:tc>
          <w:tcPr>
            <w:tcW w:w="1078" w:type="dxa"/>
          </w:tcPr>
          <w:p w14:paraId="58B2539F" w14:textId="3FE2B6E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141.750</w:t>
            </w:r>
          </w:p>
        </w:tc>
        <w:tc>
          <w:tcPr>
            <w:tcW w:w="1078" w:type="dxa"/>
          </w:tcPr>
          <w:p w14:paraId="4C3EEBD4" w14:textId="7790572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14.710</w:t>
            </w:r>
          </w:p>
        </w:tc>
      </w:tr>
      <w:tr w:rsidR="001678F2" w14:paraId="5A89948C" w14:textId="77777777" w:rsidTr="001678F2">
        <w:tc>
          <w:tcPr>
            <w:tcW w:w="1292" w:type="dxa"/>
          </w:tcPr>
          <w:p w14:paraId="404965E5" w14:textId="776C175B"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Libytheana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carinenta</w:t>
            </w:r>
            <w:proofErr w:type="spellEnd"/>
          </w:p>
        </w:tc>
        <w:tc>
          <w:tcPr>
            <w:tcW w:w="609" w:type="dxa"/>
          </w:tcPr>
          <w:p w14:paraId="5AD6D177" w14:textId="08C8F41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0.513</w:t>
            </w:r>
          </w:p>
        </w:tc>
        <w:tc>
          <w:tcPr>
            <w:tcW w:w="608" w:type="dxa"/>
          </w:tcPr>
          <w:p w14:paraId="7E2EA2CF" w14:textId="204833A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0.020</w:t>
            </w:r>
          </w:p>
        </w:tc>
        <w:tc>
          <w:tcPr>
            <w:tcW w:w="613" w:type="dxa"/>
          </w:tcPr>
          <w:p w14:paraId="5E28E492" w14:textId="0CF3453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0.545</w:t>
            </w:r>
          </w:p>
        </w:tc>
        <w:tc>
          <w:tcPr>
            <w:tcW w:w="1078" w:type="dxa"/>
          </w:tcPr>
          <w:p w14:paraId="61D59B2A" w14:textId="6BB3593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78.619</w:t>
            </w:r>
          </w:p>
        </w:tc>
        <w:tc>
          <w:tcPr>
            <w:tcW w:w="1078" w:type="dxa"/>
          </w:tcPr>
          <w:p w14:paraId="5AAE8A33" w14:textId="5A72BE6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28.092</w:t>
            </w:r>
          </w:p>
        </w:tc>
        <w:tc>
          <w:tcPr>
            <w:tcW w:w="695" w:type="dxa"/>
          </w:tcPr>
          <w:p w14:paraId="74F8AE9A" w14:textId="7EFFD91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-0.454</w:t>
            </w:r>
          </w:p>
        </w:tc>
        <w:tc>
          <w:tcPr>
            <w:tcW w:w="608" w:type="dxa"/>
          </w:tcPr>
          <w:p w14:paraId="034F2F41" w14:textId="38397AB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0.000</w:t>
            </w:r>
          </w:p>
        </w:tc>
        <w:tc>
          <w:tcPr>
            <w:tcW w:w="613" w:type="dxa"/>
          </w:tcPr>
          <w:p w14:paraId="0FD473E8" w14:textId="102498A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0.965</w:t>
            </w:r>
          </w:p>
        </w:tc>
        <w:tc>
          <w:tcPr>
            <w:tcW w:w="1078" w:type="dxa"/>
          </w:tcPr>
          <w:p w14:paraId="646F53F6" w14:textId="67018CB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88.364</w:t>
            </w:r>
          </w:p>
        </w:tc>
        <w:tc>
          <w:tcPr>
            <w:tcW w:w="1078" w:type="dxa"/>
          </w:tcPr>
          <w:p w14:paraId="1DF4FC8E" w14:textId="41805C5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32.669</w:t>
            </w:r>
          </w:p>
        </w:tc>
      </w:tr>
      <w:tr w:rsidR="001678F2" w14:paraId="6E6CC037" w14:textId="77777777" w:rsidTr="001678F2">
        <w:tc>
          <w:tcPr>
            <w:tcW w:w="1292" w:type="dxa"/>
          </w:tcPr>
          <w:p w14:paraId="6B14AB34" w14:textId="7462515C"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Limenitis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archippus</w:t>
            </w:r>
            <w:proofErr w:type="spellEnd"/>
          </w:p>
        </w:tc>
        <w:tc>
          <w:tcPr>
            <w:tcW w:w="609" w:type="dxa"/>
          </w:tcPr>
          <w:p w14:paraId="12F8DCC2" w14:textId="7AD830A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0.687</w:t>
            </w:r>
          </w:p>
        </w:tc>
        <w:tc>
          <w:tcPr>
            <w:tcW w:w="608" w:type="dxa"/>
          </w:tcPr>
          <w:p w14:paraId="7039C37C" w14:textId="52CE743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0.134</w:t>
            </w:r>
          </w:p>
        </w:tc>
        <w:tc>
          <w:tcPr>
            <w:tcW w:w="613" w:type="dxa"/>
          </w:tcPr>
          <w:p w14:paraId="730D510C" w14:textId="554D593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0.103</w:t>
            </w:r>
          </w:p>
        </w:tc>
        <w:tc>
          <w:tcPr>
            <w:tcW w:w="1078" w:type="dxa"/>
          </w:tcPr>
          <w:p w14:paraId="60EB33DE" w14:textId="1363864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139.000</w:t>
            </w:r>
          </w:p>
        </w:tc>
        <w:tc>
          <w:tcPr>
            <w:tcW w:w="1078" w:type="dxa"/>
          </w:tcPr>
          <w:p w14:paraId="3A31A4E4" w14:textId="6C22B3E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16.559</w:t>
            </w:r>
          </w:p>
        </w:tc>
        <w:tc>
          <w:tcPr>
            <w:tcW w:w="695" w:type="dxa"/>
          </w:tcPr>
          <w:p w14:paraId="1D8F7F1E" w14:textId="0A5C463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-3.054</w:t>
            </w:r>
          </w:p>
        </w:tc>
        <w:tc>
          <w:tcPr>
            <w:tcW w:w="608" w:type="dxa"/>
          </w:tcPr>
          <w:p w14:paraId="250C75E5" w14:textId="10FD6BC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0.012</w:t>
            </w:r>
          </w:p>
        </w:tc>
        <w:tc>
          <w:tcPr>
            <w:tcW w:w="613" w:type="dxa"/>
          </w:tcPr>
          <w:p w14:paraId="6A139D6B" w14:textId="651D01B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0.624</w:t>
            </w:r>
          </w:p>
        </w:tc>
        <w:tc>
          <w:tcPr>
            <w:tcW w:w="1078" w:type="dxa"/>
          </w:tcPr>
          <w:p w14:paraId="0D8AF9CD" w14:textId="24D8BC4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141.500</w:t>
            </w:r>
          </w:p>
        </w:tc>
        <w:tc>
          <w:tcPr>
            <w:tcW w:w="1078" w:type="dxa"/>
          </w:tcPr>
          <w:p w14:paraId="279DDE7A" w14:textId="29BCAD7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19.966</w:t>
            </w:r>
          </w:p>
        </w:tc>
      </w:tr>
      <w:tr w:rsidR="001678F2" w14:paraId="274A7303" w14:textId="77777777" w:rsidTr="001678F2">
        <w:tc>
          <w:tcPr>
            <w:tcW w:w="1292" w:type="dxa"/>
          </w:tcPr>
          <w:p w14:paraId="5D16EC46" w14:textId="4658743E"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Limenitis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arthemis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astyanax</w:t>
            </w:r>
            <w:proofErr w:type="spellEnd"/>
          </w:p>
        </w:tc>
        <w:tc>
          <w:tcPr>
            <w:tcW w:w="609" w:type="dxa"/>
          </w:tcPr>
          <w:p w14:paraId="537321A7" w14:textId="4A70549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0.349</w:t>
            </w:r>
          </w:p>
        </w:tc>
        <w:tc>
          <w:tcPr>
            <w:tcW w:w="608" w:type="dxa"/>
          </w:tcPr>
          <w:p w14:paraId="02DEF6E9" w14:textId="5269746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0.057</w:t>
            </w:r>
          </w:p>
        </w:tc>
        <w:tc>
          <w:tcPr>
            <w:tcW w:w="613" w:type="dxa"/>
          </w:tcPr>
          <w:p w14:paraId="3EB30A0F" w14:textId="32A2731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0.232</w:t>
            </w:r>
          </w:p>
        </w:tc>
        <w:tc>
          <w:tcPr>
            <w:tcW w:w="1078" w:type="dxa"/>
          </w:tcPr>
          <w:p w14:paraId="7595AAE1" w14:textId="1D255E7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130.111</w:t>
            </w:r>
          </w:p>
        </w:tc>
        <w:tc>
          <w:tcPr>
            <w:tcW w:w="1078" w:type="dxa"/>
          </w:tcPr>
          <w:p w14:paraId="09C96AE2" w14:textId="3DA5EEC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11.643</w:t>
            </w:r>
          </w:p>
        </w:tc>
        <w:tc>
          <w:tcPr>
            <w:tcW w:w="695" w:type="dxa"/>
          </w:tcPr>
          <w:p w14:paraId="0F161E5F" w14:textId="21C5D8D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-2.749</w:t>
            </w:r>
          </w:p>
        </w:tc>
        <w:tc>
          <w:tcPr>
            <w:tcW w:w="608" w:type="dxa"/>
          </w:tcPr>
          <w:p w14:paraId="5E97D3D0" w14:textId="3E1D028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0.040</w:t>
            </w:r>
          </w:p>
        </w:tc>
        <w:tc>
          <w:tcPr>
            <w:tcW w:w="613" w:type="dxa"/>
          </w:tcPr>
          <w:p w14:paraId="01A5C056" w14:textId="79F5EA7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0.326</w:t>
            </w:r>
          </w:p>
        </w:tc>
        <w:tc>
          <w:tcPr>
            <w:tcW w:w="1078" w:type="dxa"/>
          </w:tcPr>
          <w:p w14:paraId="4ED05AB0" w14:textId="6A320FF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131.346</w:t>
            </w:r>
          </w:p>
        </w:tc>
        <w:tc>
          <w:tcPr>
            <w:tcW w:w="1078" w:type="dxa"/>
          </w:tcPr>
          <w:p w14:paraId="2A33FBAA" w14:textId="1D9B13B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9.907</w:t>
            </w:r>
          </w:p>
        </w:tc>
      </w:tr>
      <w:tr w:rsidR="001678F2" w14:paraId="45276911" w14:textId="77777777" w:rsidTr="001678F2">
        <w:tc>
          <w:tcPr>
            <w:tcW w:w="1292" w:type="dxa"/>
          </w:tcPr>
          <w:p w14:paraId="6E2B1427" w14:textId="6150ABB9"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Megisto</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cymela</w:t>
            </w:r>
            <w:proofErr w:type="spellEnd"/>
          </w:p>
        </w:tc>
        <w:tc>
          <w:tcPr>
            <w:tcW w:w="609" w:type="dxa"/>
          </w:tcPr>
          <w:p w14:paraId="05B102C0" w14:textId="6ED8BA4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0.064</w:t>
            </w:r>
          </w:p>
        </w:tc>
        <w:tc>
          <w:tcPr>
            <w:tcW w:w="608" w:type="dxa"/>
          </w:tcPr>
          <w:p w14:paraId="72C3267C" w14:textId="0B6F79C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0.029</w:t>
            </w:r>
          </w:p>
        </w:tc>
        <w:tc>
          <w:tcPr>
            <w:tcW w:w="613" w:type="dxa"/>
          </w:tcPr>
          <w:p w14:paraId="43A85FBA" w14:textId="4EA0B44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0.577</w:t>
            </w:r>
          </w:p>
        </w:tc>
        <w:tc>
          <w:tcPr>
            <w:tcW w:w="1078" w:type="dxa"/>
          </w:tcPr>
          <w:p w14:paraId="2D6D4600" w14:textId="06308C2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136.385</w:t>
            </w:r>
          </w:p>
        </w:tc>
        <w:tc>
          <w:tcPr>
            <w:tcW w:w="1078" w:type="dxa"/>
          </w:tcPr>
          <w:p w14:paraId="54234943" w14:textId="0F7D091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2.434</w:t>
            </w:r>
          </w:p>
        </w:tc>
        <w:tc>
          <w:tcPr>
            <w:tcW w:w="695" w:type="dxa"/>
          </w:tcPr>
          <w:p w14:paraId="68BE7251" w14:textId="4AD259D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-3.386</w:t>
            </w:r>
          </w:p>
        </w:tc>
        <w:tc>
          <w:tcPr>
            <w:tcW w:w="608" w:type="dxa"/>
          </w:tcPr>
          <w:p w14:paraId="6D348B9A" w14:textId="02CCBC6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0.311</w:t>
            </w:r>
          </w:p>
        </w:tc>
        <w:tc>
          <w:tcPr>
            <w:tcW w:w="613" w:type="dxa"/>
          </w:tcPr>
          <w:p w14:paraId="13DC8EA8" w14:textId="0364C9F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0.025</w:t>
            </w:r>
          </w:p>
        </w:tc>
        <w:tc>
          <w:tcPr>
            <w:tcW w:w="1078" w:type="dxa"/>
          </w:tcPr>
          <w:p w14:paraId="0F597250" w14:textId="4CA39BB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137.063</w:t>
            </w:r>
          </w:p>
        </w:tc>
        <w:tc>
          <w:tcPr>
            <w:tcW w:w="1078" w:type="dxa"/>
          </w:tcPr>
          <w:p w14:paraId="75833223" w14:textId="3B9A57D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4.106</w:t>
            </w:r>
          </w:p>
        </w:tc>
      </w:tr>
      <w:tr w:rsidR="001678F2" w14:paraId="3574D066" w14:textId="77777777" w:rsidTr="001678F2">
        <w:tc>
          <w:tcPr>
            <w:tcW w:w="1292" w:type="dxa"/>
          </w:tcPr>
          <w:p w14:paraId="13F690DD" w14:textId="2B2810B8"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Papilio</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glaucus</w:t>
            </w:r>
            <w:proofErr w:type="spellEnd"/>
          </w:p>
        </w:tc>
        <w:tc>
          <w:tcPr>
            <w:tcW w:w="609" w:type="dxa"/>
          </w:tcPr>
          <w:p w14:paraId="75202009" w14:textId="3B163F3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0.080</w:t>
            </w:r>
          </w:p>
        </w:tc>
        <w:tc>
          <w:tcPr>
            <w:tcW w:w="608" w:type="dxa"/>
          </w:tcPr>
          <w:p w14:paraId="6C79EA7C" w14:textId="5F8492D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0.005</w:t>
            </w:r>
          </w:p>
        </w:tc>
        <w:tc>
          <w:tcPr>
            <w:tcW w:w="613" w:type="dxa"/>
          </w:tcPr>
          <w:p w14:paraId="1C258292" w14:textId="7C02758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0.738</w:t>
            </w:r>
          </w:p>
        </w:tc>
        <w:tc>
          <w:tcPr>
            <w:tcW w:w="1078" w:type="dxa"/>
          </w:tcPr>
          <w:p w14:paraId="660EE7B0" w14:textId="0564C9E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90.440</w:t>
            </w:r>
          </w:p>
        </w:tc>
        <w:tc>
          <w:tcPr>
            <w:tcW w:w="1078" w:type="dxa"/>
          </w:tcPr>
          <w:p w14:paraId="64DB442B" w14:textId="06A2DD4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8.832</w:t>
            </w:r>
          </w:p>
        </w:tc>
        <w:tc>
          <w:tcPr>
            <w:tcW w:w="695" w:type="dxa"/>
          </w:tcPr>
          <w:p w14:paraId="4AD321C7" w14:textId="310F499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-2.871</w:t>
            </w:r>
          </w:p>
        </w:tc>
        <w:tc>
          <w:tcPr>
            <w:tcW w:w="608" w:type="dxa"/>
          </w:tcPr>
          <w:p w14:paraId="20C3A84F" w14:textId="32867E5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0.040</w:t>
            </w:r>
          </w:p>
        </w:tc>
        <w:tc>
          <w:tcPr>
            <w:tcW w:w="613" w:type="dxa"/>
          </w:tcPr>
          <w:p w14:paraId="0D1CB073" w14:textId="6CAAC08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0.309</w:t>
            </w:r>
          </w:p>
        </w:tc>
        <w:tc>
          <w:tcPr>
            <w:tcW w:w="1078" w:type="dxa"/>
          </w:tcPr>
          <w:p w14:paraId="20A9E5C6" w14:textId="6DA9CA5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90.857</w:t>
            </w:r>
          </w:p>
        </w:tc>
        <w:tc>
          <w:tcPr>
            <w:tcW w:w="1078" w:type="dxa"/>
          </w:tcPr>
          <w:p w14:paraId="30E0A709" w14:textId="25C48C2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10.334</w:t>
            </w:r>
          </w:p>
        </w:tc>
      </w:tr>
      <w:tr w:rsidR="001678F2" w14:paraId="7F0DAEE6" w14:textId="77777777" w:rsidTr="001678F2">
        <w:tc>
          <w:tcPr>
            <w:tcW w:w="1292" w:type="dxa"/>
          </w:tcPr>
          <w:p w14:paraId="5D6BA182" w14:textId="00427E15"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Papilio</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polyxenes</w:t>
            </w:r>
            <w:proofErr w:type="spellEnd"/>
          </w:p>
        </w:tc>
        <w:tc>
          <w:tcPr>
            <w:tcW w:w="609" w:type="dxa"/>
          </w:tcPr>
          <w:p w14:paraId="051FEADF" w14:textId="11EB960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-0.345</w:t>
            </w:r>
          </w:p>
        </w:tc>
        <w:tc>
          <w:tcPr>
            <w:tcW w:w="608" w:type="dxa"/>
          </w:tcPr>
          <w:p w14:paraId="34821D0B" w14:textId="15E7D02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0.055</w:t>
            </w:r>
          </w:p>
        </w:tc>
        <w:tc>
          <w:tcPr>
            <w:tcW w:w="613" w:type="dxa"/>
          </w:tcPr>
          <w:p w14:paraId="7EA0F307" w14:textId="792869A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0.269</w:t>
            </w:r>
          </w:p>
        </w:tc>
        <w:tc>
          <w:tcPr>
            <w:tcW w:w="1078" w:type="dxa"/>
          </w:tcPr>
          <w:p w14:paraId="7F98510B" w14:textId="1E6AB5C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101.292</w:t>
            </w:r>
          </w:p>
        </w:tc>
        <w:tc>
          <w:tcPr>
            <w:tcW w:w="1078" w:type="dxa"/>
          </w:tcPr>
          <w:p w14:paraId="116A1CCB" w14:textId="7ECD15B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11.265</w:t>
            </w:r>
          </w:p>
        </w:tc>
        <w:tc>
          <w:tcPr>
            <w:tcW w:w="695" w:type="dxa"/>
          </w:tcPr>
          <w:p w14:paraId="2EDF4CB9" w14:textId="1CC7200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-3.134</w:t>
            </w:r>
          </w:p>
        </w:tc>
        <w:tc>
          <w:tcPr>
            <w:tcW w:w="608" w:type="dxa"/>
          </w:tcPr>
          <w:p w14:paraId="478F18CB" w14:textId="1E25049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0.042</w:t>
            </w:r>
          </w:p>
        </w:tc>
        <w:tc>
          <w:tcPr>
            <w:tcW w:w="613" w:type="dxa"/>
          </w:tcPr>
          <w:p w14:paraId="57B6F771" w14:textId="0D2CD57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0.348</w:t>
            </w:r>
          </w:p>
        </w:tc>
        <w:tc>
          <w:tcPr>
            <w:tcW w:w="1078" w:type="dxa"/>
          </w:tcPr>
          <w:p w14:paraId="213F7FC5" w14:textId="0C06F9B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100.304</w:t>
            </w:r>
          </w:p>
        </w:tc>
        <w:tc>
          <w:tcPr>
            <w:tcW w:w="1078" w:type="dxa"/>
          </w:tcPr>
          <w:p w14:paraId="1C157A9E" w14:textId="02A600F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10.403</w:t>
            </w:r>
          </w:p>
        </w:tc>
      </w:tr>
      <w:tr w:rsidR="001678F2" w14:paraId="4BF6FB48" w14:textId="77777777" w:rsidTr="001678F2">
        <w:tc>
          <w:tcPr>
            <w:tcW w:w="1292" w:type="dxa"/>
          </w:tcPr>
          <w:p w14:paraId="4AFBB3E7" w14:textId="35802C18"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Papilio</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troilus</w:t>
            </w:r>
            <w:proofErr w:type="spellEnd"/>
          </w:p>
        </w:tc>
        <w:tc>
          <w:tcPr>
            <w:tcW w:w="609" w:type="dxa"/>
          </w:tcPr>
          <w:p w14:paraId="3531729F" w14:textId="1128742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-0.150</w:t>
            </w:r>
          </w:p>
        </w:tc>
        <w:tc>
          <w:tcPr>
            <w:tcW w:w="608" w:type="dxa"/>
          </w:tcPr>
          <w:p w14:paraId="4506FF19" w14:textId="57FDE2E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0.008</w:t>
            </w:r>
          </w:p>
        </w:tc>
        <w:tc>
          <w:tcPr>
            <w:tcW w:w="613" w:type="dxa"/>
          </w:tcPr>
          <w:p w14:paraId="38754AE8" w14:textId="41F76C4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0.668</w:t>
            </w:r>
          </w:p>
        </w:tc>
        <w:tc>
          <w:tcPr>
            <w:tcW w:w="1078" w:type="dxa"/>
          </w:tcPr>
          <w:p w14:paraId="06C7848B" w14:textId="4C00980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109.885</w:t>
            </w:r>
          </w:p>
        </w:tc>
        <w:tc>
          <w:tcPr>
            <w:tcW w:w="1078" w:type="dxa"/>
          </w:tcPr>
          <w:p w14:paraId="2F348F4E" w14:textId="4DD5615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13.207</w:t>
            </w:r>
          </w:p>
        </w:tc>
        <w:tc>
          <w:tcPr>
            <w:tcW w:w="695" w:type="dxa"/>
          </w:tcPr>
          <w:p w14:paraId="0E6A6FC4" w14:textId="0E0533A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-2.148</w:t>
            </w:r>
          </w:p>
        </w:tc>
        <w:tc>
          <w:tcPr>
            <w:tcW w:w="608" w:type="dxa"/>
          </w:tcPr>
          <w:p w14:paraId="244E702C" w14:textId="789B8C1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0.010</w:t>
            </w:r>
          </w:p>
        </w:tc>
        <w:tc>
          <w:tcPr>
            <w:tcW w:w="613" w:type="dxa"/>
          </w:tcPr>
          <w:p w14:paraId="703203C6" w14:textId="025978C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0.630</w:t>
            </w:r>
          </w:p>
        </w:tc>
        <w:tc>
          <w:tcPr>
            <w:tcW w:w="1078" w:type="dxa"/>
          </w:tcPr>
          <w:p w14:paraId="49C7C12F" w14:textId="3D7BA6B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110.192</w:t>
            </w:r>
          </w:p>
        </w:tc>
        <w:tc>
          <w:tcPr>
            <w:tcW w:w="1078" w:type="dxa"/>
          </w:tcPr>
          <w:p w14:paraId="0F4B0477" w14:textId="4BB873D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13.908</w:t>
            </w:r>
          </w:p>
        </w:tc>
      </w:tr>
      <w:tr w:rsidR="001678F2" w14:paraId="11995EBB" w14:textId="77777777" w:rsidTr="001678F2">
        <w:tc>
          <w:tcPr>
            <w:tcW w:w="1292" w:type="dxa"/>
          </w:tcPr>
          <w:p w14:paraId="5D12DFE2" w14:textId="7E4094AE"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Phyciodes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tharos</w:t>
            </w:r>
            <w:proofErr w:type="spellEnd"/>
          </w:p>
        </w:tc>
        <w:tc>
          <w:tcPr>
            <w:tcW w:w="609" w:type="dxa"/>
          </w:tcPr>
          <w:p w14:paraId="3823BC11" w14:textId="0E94E36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-0.142</w:t>
            </w:r>
          </w:p>
        </w:tc>
        <w:tc>
          <w:tcPr>
            <w:tcW w:w="608" w:type="dxa"/>
          </w:tcPr>
          <w:p w14:paraId="4DF29F48" w14:textId="00E4BA9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0.010</w:t>
            </w:r>
          </w:p>
        </w:tc>
        <w:tc>
          <w:tcPr>
            <w:tcW w:w="613" w:type="dxa"/>
          </w:tcPr>
          <w:p w14:paraId="6FD57574" w14:textId="61D5FF7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0.626</w:t>
            </w:r>
          </w:p>
        </w:tc>
        <w:tc>
          <w:tcPr>
            <w:tcW w:w="1078" w:type="dxa"/>
          </w:tcPr>
          <w:p w14:paraId="6B07DD59" w14:textId="69B6CB0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115.885</w:t>
            </w:r>
          </w:p>
        </w:tc>
        <w:tc>
          <w:tcPr>
            <w:tcW w:w="1078" w:type="dxa"/>
          </w:tcPr>
          <w:p w14:paraId="27C38310" w14:textId="2496C8F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11.097</w:t>
            </w:r>
          </w:p>
        </w:tc>
        <w:tc>
          <w:tcPr>
            <w:tcW w:w="695" w:type="dxa"/>
          </w:tcPr>
          <w:p w14:paraId="1287CDAA" w14:textId="47A7AEC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-7.315</w:t>
            </w:r>
          </w:p>
        </w:tc>
        <w:tc>
          <w:tcPr>
            <w:tcW w:w="608" w:type="dxa"/>
          </w:tcPr>
          <w:p w14:paraId="7EE9A5DB" w14:textId="06E7D67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0.189</w:t>
            </w:r>
          </w:p>
        </w:tc>
        <w:tc>
          <w:tcPr>
            <w:tcW w:w="613" w:type="dxa"/>
          </w:tcPr>
          <w:p w14:paraId="648CBE1D" w14:textId="071C51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0.030</w:t>
            </w:r>
          </w:p>
        </w:tc>
        <w:tc>
          <w:tcPr>
            <w:tcW w:w="1078" w:type="dxa"/>
          </w:tcPr>
          <w:p w14:paraId="06664C9C" w14:textId="6481B21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115.760</w:t>
            </w:r>
          </w:p>
        </w:tc>
        <w:tc>
          <w:tcPr>
            <w:tcW w:w="1078" w:type="dxa"/>
          </w:tcPr>
          <w:p w14:paraId="1D95A9A2" w14:textId="5E9B21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11.084</w:t>
            </w:r>
          </w:p>
        </w:tc>
      </w:tr>
      <w:tr w:rsidR="001678F2" w14:paraId="73E3EA16" w14:textId="77777777" w:rsidTr="001678F2">
        <w:tc>
          <w:tcPr>
            <w:tcW w:w="1292" w:type="dxa"/>
          </w:tcPr>
          <w:p w14:paraId="43D3EC39" w14:textId="00738868"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Pieris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rapae</w:t>
            </w:r>
            <w:proofErr w:type="spellEnd"/>
          </w:p>
        </w:tc>
        <w:tc>
          <w:tcPr>
            <w:tcW w:w="609" w:type="dxa"/>
          </w:tcPr>
          <w:p w14:paraId="341A1AB4" w14:textId="6B44B8A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-0.176</w:t>
            </w:r>
          </w:p>
        </w:tc>
        <w:tc>
          <w:tcPr>
            <w:tcW w:w="608" w:type="dxa"/>
          </w:tcPr>
          <w:p w14:paraId="687F369E" w14:textId="466D95D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0.005</w:t>
            </w:r>
          </w:p>
        </w:tc>
        <w:tc>
          <w:tcPr>
            <w:tcW w:w="613" w:type="dxa"/>
          </w:tcPr>
          <w:p w14:paraId="735F3352" w14:textId="751A727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0.752</w:t>
            </w:r>
          </w:p>
        </w:tc>
        <w:tc>
          <w:tcPr>
            <w:tcW w:w="1078" w:type="dxa"/>
          </w:tcPr>
          <w:p w14:paraId="2640CE85" w14:textId="12A6D1E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91.958</w:t>
            </w:r>
          </w:p>
        </w:tc>
        <w:tc>
          <w:tcPr>
            <w:tcW w:w="1078" w:type="dxa"/>
          </w:tcPr>
          <w:p w14:paraId="1F3F965D" w14:textId="24CFFA5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18.443</w:t>
            </w:r>
          </w:p>
        </w:tc>
        <w:tc>
          <w:tcPr>
            <w:tcW w:w="695" w:type="dxa"/>
          </w:tcPr>
          <w:p w14:paraId="657843A7" w14:textId="59C2B60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-10.055</w:t>
            </w:r>
          </w:p>
        </w:tc>
        <w:tc>
          <w:tcPr>
            <w:tcW w:w="608" w:type="dxa"/>
          </w:tcPr>
          <w:p w14:paraId="51C83DA6" w14:textId="1DCD80F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0.097</w:t>
            </w:r>
          </w:p>
        </w:tc>
        <w:tc>
          <w:tcPr>
            <w:tcW w:w="613" w:type="dxa"/>
          </w:tcPr>
          <w:p w14:paraId="09F1FD4C" w14:textId="6FD9181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0.122</w:t>
            </w:r>
          </w:p>
        </w:tc>
        <w:tc>
          <w:tcPr>
            <w:tcW w:w="1078" w:type="dxa"/>
          </w:tcPr>
          <w:p w14:paraId="238F06FB" w14:textId="767ED39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98.385</w:t>
            </w:r>
          </w:p>
        </w:tc>
        <w:tc>
          <w:tcPr>
            <w:tcW w:w="1078" w:type="dxa"/>
          </w:tcPr>
          <w:p w14:paraId="410B91C4" w14:textId="7A885DE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22.716</w:t>
            </w:r>
          </w:p>
        </w:tc>
      </w:tr>
      <w:tr w:rsidR="001678F2" w14:paraId="2A13E2D4" w14:textId="77777777" w:rsidTr="001678F2">
        <w:tc>
          <w:tcPr>
            <w:tcW w:w="1292" w:type="dxa"/>
          </w:tcPr>
          <w:p w14:paraId="09983EB0" w14:textId="5C88936E"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Polites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origenes</w:t>
            </w:r>
            <w:proofErr w:type="spellEnd"/>
          </w:p>
        </w:tc>
        <w:tc>
          <w:tcPr>
            <w:tcW w:w="609" w:type="dxa"/>
          </w:tcPr>
          <w:p w14:paraId="30A9A09C" w14:textId="7E8CDBA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0.484</w:t>
            </w:r>
          </w:p>
        </w:tc>
        <w:tc>
          <w:tcPr>
            <w:tcW w:w="608" w:type="dxa"/>
          </w:tcPr>
          <w:p w14:paraId="76833CC3" w14:textId="7CD420D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0.243</w:t>
            </w:r>
          </w:p>
        </w:tc>
        <w:tc>
          <w:tcPr>
            <w:tcW w:w="613" w:type="dxa"/>
          </w:tcPr>
          <w:p w14:paraId="23BEF89B" w14:textId="70FD8DE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0.038</w:t>
            </w:r>
          </w:p>
        </w:tc>
        <w:tc>
          <w:tcPr>
            <w:tcW w:w="1078" w:type="dxa"/>
          </w:tcPr>
          <w:p w14:paraId="70541E35" w14:textId="4A3AE6F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145.000</w:t>
            </w:r>
          </w:p>
        </w:tc>
        <w:tc>
          <w:tcPr>
            <w:tcW w:w="1078" w:type="dxa"/>
          </w:tcPr>
          <w:p w14:paraId="6617D787" w14:textId="50BB3CD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6.869</w:t>
            </w:r>
          </w:p>
        </w:tc>
        <w:tc>
          <w:tcPr>
            <w:tcW w:w="695" w:type="dxa"/>
          </w:tcPr>
          <w:p w14:paraId="3BB4550C" w14:textId="3A18E26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-0.937</w:t>
            </w:r>
          </w:p>
        </w:tc>
        <w:tc>
          <w:tcPr>
            <w:tcW w:w="608" w:type="dxa"/>
          </w:tcPr>
          <w:p w14:paraId="102F82A2" w14:textId="67B2B0B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0.003</w:t>
            </w:r>
          </w:p>
        </w:tc>
        <w:tc>
          <w:tcPr>
            <w:tcW w:w="613" w:type="dxa"/>
          </w:tcPr>
          <w:p w14:paraId="09B32917" w14:textId="4D32E6E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0.818</w:t>
            </w:r>
          </w:p>
        </w:tc>
        <w:tc>
          <w:tcPr>
            <w:tcW w:w="1078" w:type="dxa"/>
          </w:tcPr>
          <w:p w14:paraId="393C1F96" w14:textId="34D1E8A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146.895</w:t>
            </w:r>
          </w:p>
        </w:tc>
        <w:tc>
          <w:tcPr>
            <w:tcW w:w="1078" w:type="dxa"/>
          </w:tcPr>
          <w:p w14:paraId="52949B3A" w14:textId="73D6AD8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10.619</w:t>
            </w:r>
          </w:p>
        </w:tc>
      </w:tr>
      <w:tr w:rsidR="001678F2" w14:paraId="48ED227F" w14:textId="77777777" w:rsidTr="001678F2">
        <w:tc>
          <w:tcPr>
            <w:tcW w:w="1292" w:type="dxa"/>
          </w:tcPr>
          <w:p w14:paraId="57F1A1ED" w14:textId="0DCCC920"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Polygonia</w:t>
            </w:r>
            <w:proofErr w:type="spellEnd"/>
            <w:r w:rsidRPr="001678F2">
              <w:rPr>
                <w:rFonts w:ascii="Times New Roman" w:hAnsi="Times New Roman" w:cs="Times New Roman"/>
                <w:i/>
                <w:color w:val="000000"/>
                <w:sz w:val="24"/>
                <w:szCs w:val="24"/>
              </w:rPr>
              <w:t xml:space="preserve"> comma</w:t>
            </w:r>
          </w:p>
        </w:tc>
        <w:tc>
          <w:tcPr>
            <w:tcW w:w="609" w:type="dxa"/>
          </w:tcPr>
          <w:p w14:paraId="6BDDE2CD" w14:textId="044C8E7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0.751</w:t>
            </w:r>
          </w:p>
        </w:tc>
        <w:tc>
          <w:tcPr>
            <w:tcW w:w="608" w:type="dxa"/>
          </w:tcPr>
          <w:p w14:paraId="3A52CD48" w14:textId="0801594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0.104</w:t>
            </w:r>
          </w:p>
        </w:tc>
        <w:tc>
          <w:tcPr>
            <w:tcW w:w="613" w:type="dxa"/>
          </w:tcPr>
          <w:p w14:paraId="159A11E9" w14:textId="36CA8C3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0.134</w:t>
            </w:r>
          </w:p>
        </w:tc>
        <w:tc>
          <w:tcPr>
            <w:tcW w:w="1078" w:type="dxa"/>
          </w:tcPr>
          <w:p w14:paraId="52ADC773" w14:textId="13715C1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75.739</w:t>
            </w:r>
          </w:p>
        </w:tc>
        <w:tc>
          <w:tcPr>
            <w:tcW w:w="1078" w:type="dxa"/>
          </w:tcPr>
          <w:p w14:paraId="6FC95C45" w14:textId="7EE6B6D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18.094</w:t>
            </w:r>
          </w:p>
        </w:tc>
        <w:tc>
          <w:tcPr>
            <w:tcW w:w="695" w:type="dxa"/>
          </w:tcPr>
          <w:p w14:paraId="1AE5A693" w14:textId="74016A2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-2.296</w:t>
            </w:r>
          </w:p>
        </w:tc>
        <w:tc>
          <w:tcPr>
            <w:tcW w:w="608" w:type="dxa"/>
          </w:tcPr>
          <w:p w14:paraId="77341144" w14:textId="7552A41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0.011</w:t>
            </w:r>
          </w:p>
        </w:tc>
        <w:tc>
          <w:tcPr>
            <w:tcW w:w="613" w:type="dxa"/>
          </w:tcPr>
          <w:p w14:paraId="238762ED" w14:textId="7E6E410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0.650</w:t>
            </w:r>
          </w:p>
        </w:tc>
        <w:tc>
          <w:tcPr>
            <w:tcW w:w="1078" w:type="dxa"/>
          </w:tcPr>
          <w:p w14:paraId="1BEAF671" w14:textId="66C088D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72.429</w:t>
            </w:r>
          </w:p>
        </w:tc>
        <w:tc>
          <w:tcPr>
            <w:tcW w:w="1078" w:type="dxa"/>
          </w:tcPr>
          <w:p w14:paraId="1FFD0673" w14:textId="034DC8D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14.379</w:t>
            </w:r>
          </w:p>
        </w:tc>
      </w:tr>
      <w:tr w:rsidR="001678F2" w14:paraId="052F4F07" w14:textId="77777777" w:rsidTr="001678F2">
        <w:tc>
          <w:tcPr>
            <w:tcW w:w="1292" w:type="dxa"/>
          </w:tcPr>
          <w:p w14:paraId="4C514F3B" w14:textId="5A1DBC50"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Polygonia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interrogationis</w:t>
            </w:r>
            <w:proofErr w:type="spellEnd"/>
          </w:p>
        </w:tc>
        <w:tc>
          <w:tcPr>
            <w:tcW w:w="609" w:type="dxa"/>
          </w:tcPr>
          <w:p w14:paraId="66597641" w14:textId="41CE205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-0.144</w:t>
            </w:r>
          </w:p>
        </w:tc>
        <w:tc>
          <w:tcPr>
            <w:tcW w:w="608" w:type="dxa"/>
          </w:tcPr>
          <w:p w14:paraId="111A8411" w14:textId="1BBC24F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0.007</w:t>
            </w:r>
          </w:p>
        </w:tc>
        <w:tc>
          <w:tcPr>
            <w:tcW w:w="613" w:type="dxa"/>
          </w:tcPr>
          <w:p w14:paraId="41493B98" w14:textId="1BE3E74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0.684</w:t>
            </w:r>
          </w:p>
        </w:tc>
        <w:tc>
          <w:tcPr>
            <w:tcW w:w="1078" w:type="dxa"/>
          </w:tcPr>
          <w:p w14:paraId="318011A2" w14:textId="112BB7A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76.880</w:t>
            </w:r>
          </w:p>
        </w:tc>
        <w:tc>
          <w:tcPr>
            <w:tcW w:w="1078" w:type="dxa"/>
          </w:tcPr>
          <w:p w14:paraId="19313E68" w14:textId="553151F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13.424</w:t>
            </w:r>
          </w:p>
        </w:tc>
        <w:tc>
          <w:tcPr>
            <w:tcW w:w="695" w:type="dxa"/>
          </w:tcPr>
          <w:p w14:paraId="1133EB5C" w14:textId="60234C5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-5.632</w:t>
            </w:r>
          </w:p>
        </w:tc>
        <w:tc>
          <w:tcPr>
            <w:tcW w:w="608" w:type="dxa"/>
          </w:tcPr>
          <w:p w14:paraId="0FD8D828" w14:textId="4533D7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0.064</w:t>
            </w:r>
          </w:p>
        </w:tc>
        <w:tc>
          <w:tcPr>
            <w:tcW w:w="613" w:type="dxa"/>
          </w:tcPr>
          <w:p w14:paraId="0CE91EB2" w14:textId="70EBCB6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0.211</w:t>
            </w:r>
          </w:p>
        </w:tc>
        <w:tc>
          <w:tcPr>
            <w:tcW w:w="1078" w:type="dxa"/>
          </w:tcPr>
          <w:p w14:paraId="664B53ED" w14:textId="20E679F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75.346</w:t>
            </w:r>
          </w:p>
        </w:tc>
        <w:tc>
          <w:tcPr>
            <w:tcW w:w="1078" w:type="dxa"/>
          </w:tcPr>
          <w:p w14:paraId="72DF8CF4" w14:textId="44E1F33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15.302</w:t>
            </w:r>
          </w:p>
        </w:tc>
      </w:tr>
      <w:tr w:rsidR="001678F2" w14:paraId="6B2F8205" w14:textId="77777777" w:rsidTr="001678F2">
        <w:tc>
          <w:tcPr>
            <w:tcW w:w="1292" w:type="dxa"/>
          </w:tcPr>
          <w:p w14:paraId="02F75FB1" w14:textId="2B3D4454"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Pompeius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verna</w:t>
            </w:r>
            <w:proofErr w:type="spellEnd"/>
          </w:p>
        </w:tc>
        <w:tc>
          <w:tcPr>
            <w:tcW w:w="609" w:type="dxa"/>
          </w:tcPr>
          <w:p w14:paraId="671EB9DA" w14:textId="687303D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-0.147</w:t>
            </w:r>
          </w:p>
        </w:tc>
        <w:tc>
          <w:tcPr>
            <w:tcW w:w="608" w:type="dxa"/>
          </w:tcPr>
          <w:p w14:paraId="20CCD503" w14:textId="1F6700D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0.019</w:t>
            </w:r>
          </w:p>
        </w:tc>
        <w:tc>
          <w:tcPr>
            <w:tcW w:w="613" w:type="dxa"/>
          </w:tcPr>
          <w:p w14:paraId="6D14A562" w14:textId="4D98C2C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0.553</w:t>
            </w:r>
          </w:p>
        </w:tc>
        <w:tc>
          <w:tcPr>
            <w:tcW w:w="1078" w:type="dxa"/>
          </w:tcPr>
          <w:p w14:paraId="4C19A3E0" w14:textId="7875116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143.952</w:t>
            </w:r>
          </w:p>
        </w:tc>
        <w:tc>
          <w:tcPr>
            <w:tcW w:w="1078" w:type="dxa"/>
          </w:tcPr>
          <w:p w14:paraId="0EB0AB35" w14:textId="3E287BD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8.182</w:t>
            </w:r>
          </w:p>
        </w:tc>
        <w:tc>
          <w:tcPr>
            <w:tcW w:w="695" w:type="dxa"/>
          </w:tcPr>
          <w:p w14:paraId="2AA4DA23" w14:textId="322403E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-5.485</w:t>
            </w:r>
          </w:p>
        </w:tc>
        <w:tc>
          <w:tcPr>
            <w:tcW w:w="608" w:type="dxa"/>
          </w:tcPr>
          <w:p w14:paraId="115127F1" w14:textId="2AB7A1F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0.263</w:t>
            </w:r>
          </w:p>
        </w:tc>
        <w:tc>
          <w:tcPr>
            <w:tcW w:w="613" w:type="dxa"/>
          </w:tcPr>
          <w:p w14:paraId="7175F701" w14:textId="61CD7F2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0.017</w:t>
            </w:r>
          </w:p>
        </w:tc>
        <w:tc>
          <w:tcPr>
            <w:tcW w:w="1078" w:type="dxa"/>
          </w:tcPr>
          <w:p w14:paraId="5591D2E1" w14:textId="2393259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143.952</w:t>
            </w:r>
          </w:p>
        </w:tc>
        <w:tc>
          <w:tcPr>
            <w:tcW w:w="1078" w:type="dxa"/>
          </w:tcPr>
          <w:p w14:paraId="5653E2C5" w14:textId="5F164E2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8.182</w:t>
            </w:r>
          </w:p>
        </w:tc>
      </w:tr>
      <w:tr w:rsidR="001678F2" w14:paraId="09750D64" w14:textId="77777777" w:rsidTr="001678F2">
        <w:tc>
          <w:tcPr>
            <w:tcW w:w="1292" w:type="dxa"/>
          </w:tcPr>
          <w:p w14:paraId="189BED95" w14:textId="75C0F366"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Pyrgus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communis</w:t>
            </w:r>
            <w:proofErr w:type="spellEnd"/>
          </w:p>
        </w:tc>
        <w:tc>
          <w:tcPr>
            <w:tcW w:w="609" w:type="dxa"/>
          </w:tcPr>
          <w:p w14:paraId="30F63908" w14:textId="064689F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0.961</w:t>
            </w:r>
          </w:p>
        </w:tc>
        <w:tc>
          <w:tcPr>
            <w:tcW w:w="608" w:type="dxa"/>
          </w:tcPr>
          <w:p w14:paraId="70F6C1D1" w14:textId="5B2790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0.024</w:t>
            </w:r>
          </w:p>
        </w:tc>
        <w:tc>
          <w:tcPr>
            <w:tcW w:w="613" w:type="dxa"/>
          </w:tcPr>
          <w:p w14:paraId="45766DEE" w14:textId="17E2ABC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0.461</w:t>
            </w:r>
          </w:p>
        </w:tc>
        <w:tc>
          <w:tcPr>
            <w:tcW w:w="1078" w:type="dxa"/>
          </w:tcPr>
          <w:p w14:paraId="6B6418CD" w14:textId="6DE3B5B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141.160</w:t>
            </w:r>
          </w:p>
        </w:tc>
        <w:tc>
          <w:tcPr>
            <w:tcW w:w="1078" w:type="dxa"/>
          </w:tcPr>
          <w:p w14:paraId="7A186C67" w14:textId="53C047C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45.752</w:t>
            </w:r>
          </w:p>
        </w:tc>
        <w:tc>
          <w:tcPr>
            <w:tcW w:w="695" w:type="dxa"/>
          </w:tcPr>
          <w:p w14:paraId="1603960B" w14:textId="128EDD5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-27.286</w:t>
            </w:r>
          </w:p>
        </w:tc>
        <w:tc>
          <w:tcPr>
            <w:tcW w:w="608" w:type="dxa"/>
          </w:tcPr>
          <w:p w14:paraId="229FE9C2" w14:textId="0DCDF4A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0.197</w:t>
            </w:r>
          </w:p>
        </w:tc>
        <w:tc>
          <w:tcPr>
            <w:tcW w:w="613" w:type="dxa"/>
          </w:tcPr>
          <w:p w14:paraId="6BD76F12" w14:textId="312E636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0.030</w:t>
            </w:r>
          </w:p>
        </w:tc>
        <w:tc>
          <w:tcPr>
            <w:tcW w:w="1078" w:type="dxa"/>
          </w:tcPr>
          <w:p w14:paraId="42CCFD33" w14:textId="5BA973D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138.292</w:t>
            </w:r>
          </w:p>
        </w:tc>
        <w:tc>
          <w:tcPr>
            <w:tcW w:w="1078" w:type="dxa"/>
          </w:tcPr>
          <w:p w14:paraId="4D1A6A83" w14:textId="0ECDC2C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44.396</w:t>
            </w:r>
          </w:p>
        </w:tc>
      </w:tr>
      <w:tr w:rsidR="001678F2" w14:paraId="1BA66A5A" w14:textId="77777777" w:rsidTr="001678F2">
        <w:tc>
          <w:tcPr>
            <w:tcW w:w="1292" w:type="dxa"/>
          </w:tcPr>
          <w:p w14:paraId="6A8F7B16" w14:textId="06B5B3DF"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Speyeria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cybele</w:t>
            </w:r>
            <w:proofErr w:type="spellEnd"/>
          </w:p>
        </w:tc>
        <w:tc>
          <w:tcPr>
            <w:tcW w:w="609" w:type="dxa"/>
          </w:tcPr>
          <w:p w14:paraId="1D71D8F4" w14:textId="03C21D4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-0.138</w:t>
            </w:r>
          </w:p>
        </w:tc>
        <w:tc>
          <w:tcPr>
            <w:tcW w:w="608" w:type="dxa"/>
          </w:tcPr>
          <w:p w14:paraId="339CD9F0" w14:textId="48E8CC4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0.009</w:t>
            </w:r>
          </w:p>
        </w:tc>
        <w:tc>
          <w:tcPr>
            <w:tcW w:w="613" w:type="dxa"/>
          </w:tcPr>
          <w:p w14:paraId="2361A91A" w14:textId="25F2C50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0.768</w:t>
            </w:r>
          </w:p>
        </w:tc>
        <w:tc>
          <w:tcPr>
            <w:tcW w:w="1078" w:type="dxa"/>
          </w:tcPr>
          <w:p w14:paraId="74A106E9" w14:textId="6D7E28B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145.750</w:t>
            </w:r>
          </w:p>
        </w:tc>
        <w:tc>
          <w:tcPr>
            <w:tcW w:w="1078" w:type="dxa"/>
          </w:tcPr>
          <w:p w14:paraId="609308E3" w14:textId="1BEDAA2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8.148</w:t>
            </w:r>
          </w:p>
        </w:tc>
        <w:tc>
          <w:tcPr>
            <w:tcW w:w="695" w:type="dxa"/>
          </w:tcPr>
          <w:p w14:paraId="03C8CA34" w14:textId="07A5B61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-8.521</w:t>
            </w:r>
          </w:p>
        </w:tc>
        <w:tc>
          <w:tcPr>
            <w:tcW w:w="608" w:type="dxa"/>
          </w:tcPr>
          <w:p w14:paraId="4901E948" w14:textId="7B47905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0.326</w:t>
            </w:r>
          </w:p>
        </w:tc>
        <w:tc>
          <w:tcPr>
            <w:tcW w:w="613" w:type="dxa"/>
          </w:tcPr>
          <w:p w14:paraId="695F586E" w14:textId="0378F00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0.033</w:t>
            </w:r>
          </w:p>
        </w:tc>
        <w:tc>
          <w:tcPr>
            <w:tcW w:w="1078" w:type="dxa"/>
          </w:tcPr>
          <w:p w14:paraId="09D055AC" w14:textId="519C628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145.571</w:t>
            </w:r>
          </w:p>
        </w:tc>
        <w:tc>
          <w:tcPr>
            <w:tcW w:w="1078" w:type="dxa"/>
          </w:tcPr>
          <w:p w14:paraId="18735591" w14:textId="777DB5A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9.419</w:t>
            </w:r>
          </w:p>
        </w:tc>
      </w:tr>
      <w:tr w:rsidR="001678F2" w14:paraId="0D31425A" w14:textId="77777777" w:rsidTr="001678F2">
        <w:tc>
          <w:tcPr>
            <w:tcW w:w="1292" w:type="dxa"/>
          </w:tcPr>
          <w:p w14:paraId="5A4ACDE5" w14:textId="2CAEC03B"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Strymon</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melinus</w:t>
            </w:r>
            <w:proofErr w:type="spellEnd"/>
          </w:p>
        </w:tc>
        <w:tc>
          <w:tcPr>
            <w:tcW w:w="609" w:type="dxa"/>
          </w:tcPr>
          <w:p w14:paraId="02C9A3CF" w14:textId="471154F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1.162</w:t>
            </w:r>
          </w:p>
        </w:tc>
        <w:tc>
          <w:tcPr>
            <w:tcW w:w="608" w:type="dxa"/>
          </w:tcPr>
          <w:p w14:paraId="0C9DF8F8" w14:textId="7EF4CCF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0.084</w:t>
            </w:r>
          </w:p>
        </w:tc>
        <w:tc>
          <w:tcPr>
            <w:tcW w:w="613" w:type="dxa"/>
          </w:tcPr>
          <w:p w14:paraId="2365017D" w14:textId="1068D02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0.134</w:t>
            </w:r>
          </w:p>
        </w:tc>
        <w:tc>
          <w:tcPr>
            <w:tcW w:w="1078" w:type="dxa"/>
          </w:tcPr>
          <w:p w14:paraId="74F6D624" w14:textId="2006B56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145.107</w:t>
            </w:r>
          </w:p>
        </w:tc>
        <w:tc>
          <w:tcPr>
            <w:tcW w:w="1078" w:type="dxa"/>
          </w:tcPr>
          <w:p w14:paraId="3C820772" w14:textId="3C69D13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32.962</w:t>
            </w:r>
          </w:p>
        </w:tc>
        <w:tc>
          <w:tcPr>
            <w:tcW w:w="695" w:type="dxa"/>
          </w:tcPr>
          <w:p w14:paraId="636472E9" w14:textId="428CDA1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-16.468</w:t>
            </w:r>
          </w:p>
        </w:tc>
        <w:tc>
          <w:tcPr>
            <w:tcW w:w="608" w:type="dxa"/>
          </w:tcPr>
          <w:p w14:paraId="1F992DF6" w14:textId="30968DE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0.123</w:t>
            </w:r>
          </w:p>
        </w:tc>
        <w:tc>
          <w:tcPr>
            <w:tcW w:w="613" w:type="dxa"/>
          </w:tcPr>
          <w:p w14:paraId="5284FDA0" w14:textId="1ACE94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0.085</w:t>
            </w:r>
          </w:p>
        </w:tc>
        <w:tc>
          <w:tcPr>
            <w:tcW w:w="1078" w:type="dxa"/>
          </w:tcPr>
          <w:p w14:paraId="5302B2FF" w14:textId="022704C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146.880</w:t>
            </w:r>
          </w:p>
        </w:tc>
        <w:tc>
          <w:tcPr>
            <w:tcW w:w="1078" w:type="dxa"/>
          </w:tcPr>
          <w:p w14:paraId="2999D29B" w14:textId="2DEF084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29.789</w:t>
            </w:r>
          </w:p>
        </w:tc>
      </w:tr>
      <w:tr w:rsidR="001678F2" w14:paraId="027E3C70" w14:textId="77777777" w:rsidTr="001678F2">
        <w:tc>
          <w:tcPr>
            <w:tcW w:w="1292" w:type="dxa"/>
          </w:tcPr>
          <w:p w14:paraId="35CB3975" w14:textId="461E7327"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Thorybes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bathyllus</w:t>
            </w:r>
            <w:proofErr w:type="spellEnd"/>
          </w:p>
        </w:tc>
        <w:tc>
          <w:tcPr>
            <w:tcW w:w="609" w:type="dxa"/>
          </w:tcPr>
          <w:p w14:paraId="50681146" w14:textId="19346F5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0.917</w:t>
            </w:r>
          </w:p>
        </w:tc>
        <w:tc>
          <w:tcPr>
            <w:tcW w:w="608" w:type="dxa"/>
          </w:tcPr>
          <w:p w14:paraId="436B871E" w14:textId="0BA0441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0.369</w:t>
            </w:r>
          </w:p>
        </w:tc>
        <w:tc>
          <w:tcPr>
            <w:tcW w:w="613" w:type="dxa"/>
          </w:tcPr>
          <w:p w14:paraId="0F2B57D4" w14:textId="1E60AD8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0.036</w:t>
            </w:r>
          </w:p>
        </w:tc>
        <w:tc>
          <w:tcPr>
            <w:tcW w:w="1078" w:type="dxa"/>
          </w:tcPr>
          <w:p w14:paraId="0CD50FE6" w14:textId="7DEEBE7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132.500</w:t>
            </w:r>
          </w:p>
        </w:tc>
        <w:tc>
          <w:tcPr>
            <w:tcW w:w="1078" w:type="dxa"/>
          </w:tcPr>
          <w:p w14:paraId="64CFA0A7" w14:textId="4B0E60B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9.672</w:t>
            </w:r>
          </w:p>
        </w:tc>
        <w:tc>
          <w:tcPr>
            <w:tcW w:w="695" w:type="dxa"/>
          </w:tcPr>
          <w:p w14:paraId="0C53060E" w14:textId="01A1BD1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-2.935</w:t>
            </w:r>
          </w:p>
        </w:tc>
        <w:tc>
          <w:tcPr>
            <w:tcW w:w="608" w:type="dxa"/>
          </w:tcPr>
          <w:p w14:paraId="681C0353" w14:textId="34DF654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0.048</w:t>
            </w:r>
          </w:p>
        </w:tc>
        <w:tc>
          <w:tcPr>
            <w:tcW w:w="613" w:type="dxa"/>
          </w:tcPr>
          <w:p w14:paraId="15B888DB" w14:textId="793C694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0.473</w:t>
            </w:r>
          </w:p>
        </w:tc>
        <w:tc>
          <w:tcPr>
            <w:tcW w:w="1078" w:type="dxa"/>
          </w:tcPr>
          <w:p w14:paraId="6366FD24" w14:textId="1D9F6EA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132.692</w:t>
            </w:r>
          </w:p>
        </w:tc>
        <w:tc>
          <w:tcPr>
            <w:tcW w:w="1078" w:type="dxa"/>
          </w:tcPr>
          <w:p w14:paraId="010A4824" w14:textId="08657C4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9.286</w:t>
            </w:r>
          </w:p>
        </w:tc>
      </w:tr>
      <w:tr w:rsidR="001678F2" w14:paraId="291B8810" w14:textId="77777777" w:rsidTr="001678F2">
        <w:tc>
          <w:tcPr>
            <w:tcW w:w="1292" w:type="dxa"/>
          </w:tcPr>
          <w:p w14:paraId="3FE1405F" w14:textId="385C6CD5"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Vanessa </w:t>
            </w:r>
            <w:proofErr w:type="spellStart"/>
            <w:r w:rsidRPr="001678F2">
              <w:rPr>
                <w:rFonts w:ascii="Times New Roman" w:hAnsi="Times New Roman" w:cs="Times New Roman"/>
                <w:i/>
                <w:color w:val="000000"/>
                <w:sz w:val="24"/>
                <w:szCs w:val="24"/>
              </w:rPr>
              <w:t>virginiensis</w:t>
            </w:r>
            <w:proofErr w:type="spellEnd"/>
          </w:p>
        </w:tc>
        <w:tc>
          <w:tcPr>
            <w:tcW w:w="609" w:type="dxa"/>
          </w:tcPr>
          <w:p w14:paraId="3F6F5DE1" w14:textId="4CC7E91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0.330</w:t>
            </w:r>
          </w:p>
        </w:tc>
        <w:tc>
          <w:tcPr>
            <w:tcW w:w="608" w:type="dxa"/>
          </w:tcPr>
          <w:p w14:paraId="2E715868" w14:textId="2C45FCA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0.027</w:t>
            </w:r>
          </w:p>
        </w:tc>
        <w:tc>
          <w:tcPr>
            <w:tcW w:w="613" w:type="dxa"/>
          </w:tcPr>
          <w:p w14:paraId="4D595530" w14:textId="13FAA90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0.417</w:t>
            </w:r>
          </w:p>
        </w:tc>
        <w:tc>
          <w:tcPr>
            <w:tcW w:w="1078" w:type="dxa"/>
          </w:tcPr>
          <w:p w14:paraId="7725F03F" w14:textId="1234206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112.074</w:t>
            </w:r>
          </w:p>
        </w:tc>
        <w:tc>
          <w:tcPr>
            <w:tcW w:w="1078" w:type="dxa"/>
          </w:tcPr>
          <w:p w14:paraId="057E8A9D" w14:textId="74CBF09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16.703</w:t>
            </w:r>
          </w:p>
        </w:tc>
        <w:tc>
          <w:tcPr>
            <w:tcW w:w="695" w:type="dxa"/>
          </w:tcPr>
          <w:p w14:paraId="629867E6" w14:textId="4EDA0DF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-5.346</w:t>
            </w:r>
          </w:p>
        </w:tc>
        <w:tc>
          <w:tcPr>
            <w:tcW w:w="608" w:type="dxa"/>
          </w:tcPr>
          <w:p w14:paraId="0BD6CB9C" w14:textId="1E56F4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0.055</w:t>
            </w:r>
          </w:p>
        </w:tc>
        <w:tc>
          <w:tcPr>
            <w:tcW w:w="613" w:type="dxa"/>
          </w:tcPr>
          <w:p w14:paraId="4A4DC61C" w14:textId="09010DC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0.258</w:t>
            </w:r>
          </w:p>
        </w:tc>
        <w:tc>
          <w:tcPr>
            <w:tcW w:w="1078" w:type="dxa"/>
          </w:tcPr>
          <w:p w14:paraId="24B600FB" w14:textId="0879BDB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114.200</w:t>
            </w:r>
          </w:p>
        </w:tc>
        <w:tc>
          <w:tcPr>
            <w:tcW w:w="1078" w:type="dxa"/>
          </w:tcPr>
          <w:p w14:paraId="75506ABB" w14:textId="4170FBF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15.335</w:t>
            </w:r>
          </w:p>
        </w:tc>
      </w:tr>
      <w:tr w:rsidR="001678F2" w14:paraId="76A97C08" w14:textId="77777777" w:rsidTr="001678F2">
        <w:tc>
          <w:tcPr>
            <w:tcW w:w="1292" w:type="dxa"/>
          </w:tcPr>
          <w:p w14:paraId="203F98AB" w14:textId="267DFED4"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Wallengrenia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otho</w:t>
            </w:r>
            <w:proofErr w:type="spellEnd"/>
          </w:p>
        </w:tc>
        <w:tc>
          <w:tcPr>
            <w:tcW w:w="609" w:type="dxa"/>
          </w:tcPr>
          <w:p w14:paraId="42D09D35" w14:textId="4AA5E04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-0.185</w:t>
            </w:r>
          </w:p>
        </w:tc>
        <w:tc>
          <w:tcPr>
            <w:tcW w:w="608" w:type="dxa"/>
          </w:tcPr>
          <w:p w14:paraId="582BBFDC" w14:textId="589A1F1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0.018</w:t>
            </w:r>
          </w:p>
        </w:tc>
        <w:tc>
          <w:tcPr>
            <w:tcW w:w="613" w:type="dxa"/>
          </w:tcPr>
          <w:p w14:paraId="216C5150" w14:textId="2BA8B07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0.620</w:t>
            </w:r>
          </w:p>
        </w:tc>
        <w:tc>
          <w:tcPr>
            <w:tcW w:w="1078" w:type="dxa"/>
          </w:tcPr>
          <w:p w14:paraId="53781D3D" w14:textId="0187AF8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151.125</w:t>
            </w:r>
          </w:p>
        </w:tc>
        <w:tc>
          <w:tcPr>
            <w:tcW w:w="1078" w:type="dxa"/>
          </w:tcPr>
          <w:p w14:paraId="42068952" w14:textId="4D64F0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8.709</w:t>
            </w:r>
          </w:p>
        </w:tc>
        <w:tc>
          <w:tcPr>
            <w:tcW w:w="695" w:type="dxa"/>
          </w:tcPr>
          <w:p w14:paraId="0FCEF8AA" w14:textId="347DB67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-7.943</w:t>
            </w:r>
          </w:p>
        </w:tc>
        <w:tc>
          <w:tcPr>
            <w:tcW w:w="608" w:type="dxa"/>
          </w:tcPr>
          <w:p w14:paraId="12265E7D" w14:textId="55CD93A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0.533</w:t>
            </w:r>
          </w:p>
        </w:tc>
        <w:tc>
          <w:tcPr>
            <w:tcW w:w="613" w:type="dxa"/>
          </w:tcPr>
          <w:p w14:paraId="650394E2" w14:textId="4AA7204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0.001</w:t>
            </w:r>
          </w:p>
        </w:tc>
        <w:tc>
          <w:tcPr>
            <w:tcW w:w="1078" w:type="dxa"/>
          </w:tcPr>
          <w:p w14:paraId="55739A23" w14:textId="088E01C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151.125</w:t>
            </w:r>
          </w:p>
        </w:tc>
        <w:tc>
          <w:tcPr>
            <w:tcW w:w="1078" w:type="dxa"/>
          </w:tcPr>
          <w:p w14:paraId="4EED0A1B" w14:textId="4AE651A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8.709</w:t>
            </w:r>
          </w:p>
        </w:tc>
      </w:tr>
    </w:tbl>
    <w:p w14:paraId="6CFCAC2E" w14:textId="77777777" w:rsidR="001678F2" w:rsidRDefault="001678F2" w:rsidP="005B41F5">
      <w:pPr>
        <w:rPr>
          <w:rFonts w:ascii="Times New Roman" w:hAnsi="Times New Roman" w:cs="Times New Roman"/>
          <w:b/>
          <w:sz w:val="24"/>
          <w:szCs w:val="24"/>
        </w:rPr>
        <w:sectPr w:rsidR="001678F2" w:rsidSect="001678F2">
          <w:pgSz w:w="15840" w:h="12240" w:orient="landscape"/>
          <w:pgMar w:top="1440" w:right="1440" w:bottom="1440" w:left="1440" w:header="720" w:footer="720" w:gutter="0"/>
          <w:cols w:space="720"/>
          <w:docGrid w:linePitch="360"/>
        </w:sectPr>
      </w:pPr>
    </w:p>
    <w:p w14:paraId="087D5D57" w14:textId="2C41A250" w:rsidR="00F941B6" w:rsidRPr="00F941B6" w:rsidRDefault="00F941B6" w:rsidP="005B41F5">
      <w:pPr>
        <w:rPr>
          <w:rFonts w:ascii="Times New Roman" w:hAnsi="Times New Roman" w:cs="Times New Roman"/>
          <w:b/>
          <w:sz w:val="24"/>
          <w:szCs w:val="24"/>
        </w:rPr>
      </w:pPr>
    </w:p>
    <w:p w14:paraId="1BA7DFB0" w14:textId="77777777" w:rsidR="005B41F5" w:rsidRDefault="005B41F5" w:rsidP="005B41F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D34616" wp14:editId="6D34A0F1">
            <wp:extent cx="5605623" cy="313690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7">
                      <a:extLst>
                        <a:ext uri="{28A0092B-C50C-407E-A947-70E740481C1C}">
                          <a14:useLocalDpi xmlns:a14="http://schemas.microsoft.com/office/drawing/2010/main" val="0"/>
                        </a:ext>
                      </a:extLst>
                    </a:blip>
                    <a:srcRect l="4734" t="17672" r="938" b="11946"/>
                    <a:stretch/>
                  </pic:blipFill>
                  <pic:spPr bwMode="auto">
                    <a:xfrm>
                      <a:off x="0" y="0"/>
                      <a:ext cx="5605971" cy="3137095"/>
                    </a:xfrm>
                    <a:prstGeom prst="rect">
                      <a:avLst/>
                    </a:prstGeom>
                    <a:ln>
                      <a:noFill/>
                    </a:ln>
                    <a:extLst>
                      <a:ext uri="{53640926-AAD7-44D8-BBD7-CCE9431645EC}">
                        <a14:shadowObscured xmlns:a14="http://schemas.microsoft.com/office/drawing/2010/main"/>
                      </a:ext>
                    </a:extLst>
                  </pic:spPr>
                </pic:pic>
              </a:graphicData>
            </a:graphic>
          </wp:inline>
        </w:drawing>
      </w:r>
    </w:p>
    <w:p w14:paraId="123D22B4" w14:textId="19ECDC66" w:rsidR="005B41F5" w:rsidRDefault="005B41F5" w:rsidP="005B41F5">
      <w:pPr>
        <w:rPr>
          <w:rFonts w:ascii="Times New Roman" w:hAnsi="Times New Roman" w:cs="Times New Roman"/>
          <w:sz w:val="24"/>
          <w:szCs w:val="24"/>
        </w:rPr>
      </w:pPr>
      <w:r w:rsidRPr="00464ADF">
        <w:rPr>
          <w:rFonts w:ascii="Times New Roman" w:hAnsi="Times New Roman" w:cs="Times New Roman"/>
          <w:b/>
          <w:bCs/>
          <w:sz w:val="24"/>
          <w:szCs w:val="24"/>
        </w:rPr>
        <w:t>Figure</w:t>
      </w:r>
      <w:r>
        <w:rPr>
          <w:rFonts w:ascii="Times New Roman" w:hAnsi="Times New Roman" w:cs="Times New Roman"/>
          <w:b/>
          <w:bCs/>
          <w:sz w:val="24"/>
          <w:szCs w:val="24"/>
        </w:rPr>
        <w:t xml:space="preserve"> 1. </w:t>
      </w:r>
      <w:r w:rsidRPr="00464ADF">
        <w:rPr>
          <w:rFonts w:ascii="Times New Roman" w:hAnsi="Times New Roman" w:cs="Times New Roman"/>
          <w:sz w:val="24"/>
          <w:szCs w:val="24"/>
        </w:rPr>
        <w:t>Violin plots illustrating the distribution</w:t>
      </w:r>
      <w:r>
        <w:rPr>
          <w:rFonts w:ascii="Times New Roman" w:hAnsi="Times New Roman" w:cs="Times New Roman"/>
          <w:sz w:val="24"/>
          <w:szCs w:val="24"/>
        </w:rPr>
        <w:t xml:space="preserve"> of slope values by species traits. Red dots indicate the mean, and error bars indicate the standard deviation. A) Distribution of </w:t>
      </w:r>
      <w:proofErr w:type="spellStart"/>
      <w:r>
        <w:rPr>
          <w:rFonts w:ascii="Times New Roman" w:hAnsi="Times New Roman" w:cs="Times New Roman"/>
          <w:sz w:val="24"/>
          <w:szCs w:val="24"/>
        </w:rPr>
        <w:t>earlydate</w:t>
      </w:r>
      <w:proofErr w:type="spellEnd"/>
      <w:r>
        <w:rPr>
          <w:rFonts w:ascii="Times New Roman" w:hAnsi="Times New Roman" w:cs="Times New Roman"/>
          <w:sz w:val="24"/>
          <w:szCs w:val="24"/>
        </w:rPr>
        <w:t xml:space="preserve"> versus temperature slopes and year slopes. B) Distribution of </w:t>
      </w:r>
      <w:proofErr w:type="spellStart"/>
      <w:r>
        <w:rPr>
          <w:rFonts w:ascii="Times New Roman" w:hAnsi="Times New Roman" w:cs="Times New Roman"/>
          <w:sz w:val="24"/>
          <w:szCs w:val="24"/>
        </w:rPr>
        <w:t>earlydate</w:t>
      </w:r>
      <w:proofErr w:type="spellEnd"/>
      <w:r>
        <w:rPr>
          <w:rFonts w:ascii="Times New Roman" w:hAnsi="Times New Roman" w:cs="Times New Roman"/>
          <w:sz w:val="24"/>
          <w:szCs w:val="24"/>
        </w:rPr>
        <w:t xml:space="preserve"> versus temperature slopes and year slopes by </w:t>
      </w:r>
      <w:proofErr w:type="spellStart"/>
      <w:r>
        <w:rPr>
          <w:rFonts w:ascii="Times New Roman" w:hAnsi="Times New Roman" w:cs="Times New Roman"/>
          <w:sz w:val="24"/>
          <w:szCs w:val="24"/>
        </w:rPr>
        <w:t>voltinism</w:t>
      </w:r>
      <w:proofErr w:type="spellEnd"/>
      <w:r>
        <w:rPr>
          <w:rFonts w:ascii="Times New Roman" w:hAnsi="Times New Roman" w:cs="Times New Roman"/>
          <w:sz w:val="24"/>
          <w:szCs w:val="24"/>
        </w:rPr>
        <w:t xml:space="preserve">. The slopes for species with 3.5 and 5 </w:t>
      </w:r>
      <w:proofErr w:type="spellStart"/>
      <w:r>
        <w:rPr>
          <w:rFonts w:ascii="Times New Roman" w:hAnsi="Times New Roman" w:cs="Times New Roman"/>
          <w:sz w:val="24"/>
          <w:szCs w:val="24"/>
        </w:rPr>
        <w:t>voltinism</w:t>
      </w:r>
      <w:proofErr w:type="spellEnd"/>
      <w:r>
        <w:rPr>
          <w:rFonts w:ascii="Times New Roman" w:hAnsi="Times New Roman" w:cs="Times New Roman"/>
          <w:sz w:val="24"/>
          <w:szCs w:val="24"/>
        </w:rPr>
        <w:t xml:space="preserve"> are not displayed because there is a single value for each. C) Distribution of </w:t>
      </w:r>
      <w:proofErr w:type="spellStart"/>
      <w:r>
        <w:rPr>
          <w:rFonts w:ascii="Times New Roman" w:hAnsi="Times New Roman" w:cs="Times New Roman"/>
          <w:sz w:val="24"/>
          <w:szCs w:val="24"/>
        </w:rPr>
        <w:t>earlydate</w:t>
      </w:r>
      <w:proofErr w:type="spellEnd"/>
      <w:r>
        <w:rPr>
          <w:rFonts w:ascii="Times New Roman" w:hAnsi="Times New Roman" w:cs="Times New Roman"/>
          <w:sz w:val="24"/>
          <w:szCs w:val="24"/>
        </w:rPr>
        <w:t xml:space="preserve"> versus temperature and year by overwintering stage. </w:t>
      </w:r>
    </w:p>
    <w:p w14:paraId="2ECFF6FE" w14:textId="77777777" w:rsidR="00343109" w:rsidRDefault="00343109" w:rsidP="005B41F5">
      <w:pPr>
        <w:rPr>
          <w:rFonts w:ascii="Times New Roman" w:hAnsi="Times New Roman" w:cs="Times New Roman"/>
          <w:sz w:val="24"/>
          <w:szCs w:val="24"/>
        </w:rPr>
      </w:pPr>
    </w:p>
    <w:p w14:paraId="477A2E83" w14:textId="77777777" w:rsidR="005E593B" w:rsidRDefault="005B41F5" w:rsidP="00801136">
      <w:pPr>
        <w:rPr>
          <w:rFonts w:ascii="Times New Roman" w:eastAsia="Times New Roman" w:hAnsi="Times New Roman" w:cs="Times New Roman"/>
          <w:b/>
          <w:bCs/>
          <w:sz w:val="24"/>
          <w:szCs w:val="24"/>
        </w:rPr>
      </w:pPr>
      <w:r>
        <w:rPr>
          <w:rFonts w:ascii="Times New Roman" w:hAnsi="Times New Roman" w:cs="Times New Roman"/>
          <w:noProof/>
          <w:sz w:val="24"/>
          <w:szCs w:val="24"/>
        </w:rPr>
        <w:drawing>
          <wp:inline distT="0" distB="0" distL="0" distR="0" wp14:anchorId="170F2D6C" wp14:editId="3C4E430E">
            <wp:extent cx="5715798" cy="3162741"/>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15798" cy="3162741"/>
                    </a:xfrm>
                    <a:prstGeom prst="rect">
                      <a:avLst/>
                    </a:prstGeom>
                  </pic:spPr>
                </pic:pic>
              </a:graphicData>
            </a:graphic>
          </wp:inline>
        </w:drawing>
      </w:r>
      <w:r w:rsidR="00801136" w:rsidRPr="00801136">
        <w:rPr>
          <w:rFonts w:ascii="Times New Roman" w:eastAsia="Times New Roman" w:hAnsi="Times New Roman" w:cs="Times New Roman"/>
          <w:b/>
          <w:bCs/>
          <w:sz w:val="24"/>
          <w:szCs w:val="24"/>
        </w:rPr>
        <w:t xml:space="preserve"> </w:t>
      </w:r>
    </w:p>
    <w:p w14:paraId="6E5D8BA1" w14:textId="194E9A80" w:rsidR="005E593B" w:rsidRDefault="005E593B" w:rsidP="00801136">
      <w:pPr>
        <w:rPr>
          <w:rFonts w:ascii="Times New Roman" w:eastAsia="Times New Roman" w:hAnsi="Times New Roman" w:cs="Times New Roman"/>
          <w:bCs/>
          <w:sz w:val="24"/>
          <w:szCs w:val="24"/>
        </w:rPr>
      </w:pPr>
      <w:r w:rsidRPr="00343109">
        <w:rPr>
          <w:rFonts w:ascii="Times New Roman" w:eastAsia="Times New Roman" w:hAnsi="Times New Roman" w:cs="Times New Roman"/>
          <w:b/>
          <w:bCs/>
          <w:sz w:val="24"/>
          <w:szCs w:val="24"/>
        </w:rPr>
        <w:t>Figure 2.</w:t>
      </w:r>
      <w:r w:rsidRPr="00343109">
        <w:rPr>
          <w:rFonts w:ascii="Times New Roman" w:eastAsia="Times New Roman" w:hAnsi="Times New Roman" w:cs="Times New Roman"/>
          <w:bCs/>
          <w:sz w:val="24"/>
          <w:szCs w:val="24"/>
        </w:rPr>
        <w:t xml:space="preserve"> </w:t>
      </w:r>
      <w:r w:rsidR="00343109" w:rsidRPr="00343109">
        <w:rPr>
          <w:rFonts w:ascii="Times New Roman" w:eastAsia="Times New Roman" w:hAnsi="Times New Roman" w:cs="Times New Roman"/>
          <w:bCs/>
          <w:sz w:val="24"/>
          <w:szCs w:val="24"/>
        </w:rPr>
        <w:t xml:space="preserve">Spring appearance date vs. temperature slope plotted against mean spring appearance date. Regression lines correspond to each </w:t>
      </w:r>
      <w:proofErr w:type="spellStart"/>
      <w:r w:rsidR="00343109" w:rsidRPr="00343109">
        <w:rPr>
          <w:rFonts w:ascii="Times New Roman" w:eastAsia="Times New Roman" w:hAnsi="Times New Roman" w:cs="Times New Roman"/>
          <w:bCs/>
          <w:sz w:val="24"/>
          <w:szCs w:val="24"/>
        </w:rPr>
        <w:t>voltinism</w:t>
      </w:r>
      <w:proofErr w:type="spellEnd"/>
      <w:r w:rsidR="00343109" w:rsidRPr="00343109">
        <w:rPr>
          <w:rFonts w:ascii="Times New Roman" w:eastAsia="Times New Roman" w:hAnsi="Times New Roman" w:cs="Times New Roman"/>
          <w:bCs/>
          <w:sz w:val="24"/>
          <w:szCs w:val="24"/>
        </w:rPr>
        <w:t xml:space="preserve"> value</w:t>
      </w:r>
      <w:r w:rsidR="008212C2">
        <w:rPr>
          <w:rFonts w:ascii="Times New Roman" w:eastAsia="Times New Roman" w:hAnsi="Times New Roman" w:cs="Times New Roman"/>
          <w:bCs/>
          <w:sz w:val="24"/>
          <w:szCs w:val="24"/>
        </w:rPr>
        <w:t>, which is treated as a factor for clarity in this figure</w:t>
      </w:r>
      <w:r w:rsidR="00343109" w:rsidRPr="00343109">
        <w:rPr>
          <w:rFonts w:ascii="Times New Roman" w:eastAsia="Times New Roman" w:hAnsi="Times New Roman" w:cs="Times New Roman"/>
          <w:bCs/>
          <w:sz w:val="24"/>
          <w:szCs w:val="24"/>
        </w:rPr>
        <w:t>. Circles, triangles, and squares indicate species that overwinter as adults, larvae, and pupae, respectively. Grey shaded areas indicate the confidence interval of the regression model.</w:t>
      </w:r>
    </w:p>
    <w:p w14:paraId="5E4C5C8D" w14:textId="32877D8B" w:rsidR="00343109" w:rsidRDefault="00343109" w:rsidP="00801136">
      <w:pPr>
        <w:rPr>
          <w:rFonts w:ascii="Times New Roman" w:eastAsia="Times New Roman" w:hAnsi="Times New Roman" w:cs="Times New Roman"/>
          <w:bCs/>
          <w:sz w:val="24"/>
          <w:szCs w:val="24"/>
        </w:rPr>
      </w:pPr>
    </w:p>
    <w:p w14:paraId="12E7FBB1" w14:textId="68AF5FA2" w:rsidR="00343109" w:rsidRDefault="00343109" w:rsidP="00801136">
      <w:pPr>
        <w:rPr>
          <w:rFonts w:ascii="Times New Roman" w:eastAsia="Times New Roman" w:hAnsi="Times New Roman" w:cs="Times New Roman"/>
          <w:bCs/>
          <w:sz w:val="24"/>
          <w:szCs w:val="24"/>
        </w:rPr>
      </w:pPr>
    </w:p>
    <w:p w14:paraId="2AF4BBBF" w14:textId="09D34576" w:rsidR="00343109" w:rsidRDefault="00343109" w:rsidP="00801136">
      <w:pPr>
        <w:rPr>
          <w:rFonts w:ascii="Times New Roman" w:eastAsia="Times New Roman" w:hAnsi="Times New Roman" w:cs="Times New Roman"/>
          <w:bCs/>
          <w:sz w:val="24"/>
          <w:szCs w:val="24"/>
        </w:rPr>
      </w:pPr>
    </w:p>
    <w:p w14:paraId="091C86C1" w14:textId="266A4726" w:rsidR="00343109" w:rsidRDefault="00343109" w:rsidP="00801136">
      <w:pPr>
        <w:rPr>
          <w:rFonts w:ascii="Times New Roman" w:eastAsia="Times New Roman" w:hAnsi="Times New Roman" w:cs="Times New Roman"/>
          <w:bCs/>
          <w:sz w:val="24"/>
          <w:szCs w:val="24"/>
        </w:rPr>
      </w:pPr>
    </w:p>
    <w:p w14:paraId="563836A6" w14:textId="459560D6" w:rsidR="00343109" w:rsidRDefault="00343109" w:rsidP="00801136">
      <w:pPr>
        <w:rPr>
          <w:rFonts w:ascii="Times New Roman" w:eastAsia="Times New Roman" w:hAnsi="Times New Roman" w:cs="Times New Roman"/>
          <w:bCs/>
          <w:sz w:val="24"/>
          <w:szCs w:val="24"/>
        </w:rPr>
      </w:pPr>
    </w:p>
    <w:p w14:paraId="0EB0C61D" w14:textId="2EAD0E3E" w:rsidR="00343109" w:rsidRDefault="00343109" w:rsidP="00801136">
      <w:pPr>
        <w:rPr>
          <w:rFonts w:ascii="Times New Roman" w:eastAsia="Times New Roman" w:hAnsi="Times New Roman" w:cs="Times New Roman"/>
          <w:bCs/>
          <w:sz w:val="24"/>
          <w:szCs w:val="24"/>
        </w:rPr>
      </w:pPr>
    </w:p>
    <w:p w14:paraId="400833D8" w14:textId="15B9BEB6" w:rsidR="00343109" w:rsidRDefault="00343109" w:rsidP="00801136">
      <w:pPr>
        <w:rPr>
          <w:rFonts w:ascii="Times New Roman" w:eastAsia="Times New Roman" w:hAnsi="Times New Roman" w:cs="Times New Roman"/>
          <w:bCs/>
          <w:sz w:val="24"/>
          <w:szCs w:val="24"/>
        </w:rPr>
      </w:pPr>
    </w:p>
    <w:p w14:paraId="11D60C69" w14:textId="5BA6C5C6" w:rsidR="00343109" w:rsidRDefault="00343109" w:rsidP="00801136">
      <w:pPr>
        <w:rPr>
          <w:rFonts w:ascii="Times New Roman" w:eastAsia="Times New Roman" w:hAnsi="Times New Roman" w:cs="Times New Roman"/>
          <w:bCs/>
          <w:sz w:val="24"/>
          <w:szCs w:val="24"/>
        </w:rPr>
      </w:pPr>
    </w:p>
    <w:p w14:paraId="27FE2E86" w14:textId="5D4B8C3E" w:rsidR="00343109" w:rsidRDefault="00343109" w:rsidP="00801136">
      <w:pPr>
        <w:rPr>
          <w:rFonts w:ascii="Times New Roman" w:eastAsia="Times New Roman" w:hAnsi="Times New Roman" w:cs="Times New Roman"/>
          <w:bCs/>
          <w:sz w:val="24"/>
          <w:szCs w:val="24"/>
        </w:rPr>
      </w:pPr>
    </w:p>
    <w:p w14:paraId="364FFDE4" w14:textId="35CBE5BA" w:rsidR="00343109" w:rsidRDefault="00343109" w:rsidP="00801136">
      <w:pPr>
        <w:rPr>
          <w:rFonts w:ascii="Times New Roman" w:eastAsia="Times New Roman" w:hAnsi="Times New Roman" w:cs="Times New Roman"/>
          <w:bCs/>
          <w:sz w:val="24"/>
          <w:szCs w:val="24"/>
        </w:rPr>
      </w:pPr>
    </w:p>
    <w:p w14:paraId="6A38D880" w14:textId="21D68EBA" w:rsidR="00343109" w:rsidRDefault="00343109" w:rsidP="00801136">
      <w:pPr>
        <w:rPr>
          <w:rFonts w:ascii="Times New Roman" w:eastAsia="Times New Roman" w:hAnsi="Times New Roman" w:cs="Times New Roman"/>
          <w:bCs/>
          <w:sz w:val="24"/>
          <w:szCs w:val="24"/>
        </w:rPr>
      </w:pPr>
    </w:p>
    <w:p w14:paraId="3F2E4272" w14:textId="6CB7F730" w:rsidR="00343109" w:rsidRDefault="00343109" w:rsidP="00801136">
      <w:pPr>
        <w:rPr>
          <w:rFonts w:ascii="Times New Roman" w:eastAsia="Times New Roman" w:hAnsi="Times New Roman" w:cs="Times New Roman"/>
          <w:bCs/>
          <w:sz w:val="24"/>
          <w:szCs w:val="24"/>
        </w:rPr>
      </w:pPr>
    </w:p>
    <w:p w14:paraId="6892DC3A" w14:textId="65179D92" w:rsidR="00343109" w:rsidRDefault="00343109" w:rsidP="00801136">
      <w:pPr>
        <w:rPr>
          <w:rFonts w:ascii="Times New Roman" w:eastAsia="Times New Roman" w:hAnsi="Times New Roman" w:cs="Times New Roman"/>
          <w:bCs/>
          <w:sz w:val="24"/>
          <w:szCs w:val="24"/>
        </w:rPr>
      </w:pPr>
    </w:p>
    <w:p w14:paraId="2364FF20" w14:textId="35573A1F" w:rsidR="00801136" w:rsidRDefault="00801136" w:rsidP="00801136">
      <w:pPr>
        <w:rPr>
          <w:rFonts w:ascii="Times New Roman" w:eastAsia="Times New Roman" w:hAnsi="Times New Roman" w:cs="Times New Roman"/>
          <w:sz w:val="24"/>
          <w:szCs w:val="24"/>
        </w:rPr>
      </w:pPr>
      <w:r w:rsidRPr="00666EEA">
        <w:rPr>
          <w:rFonts w:ascii="Times New Roman" w:eastAsia="Times New Roman" w:hAnsi="Times New Roman" w:cs="Times New Roman"/>
          <w:b/>
          <w:bCs/>
          <w:sz w:val="24"/>
          <w:szCs w:val="24"/>
        </w:rPr>
        <w:t>Supplemental Table 1</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Summary of species and species traits included in analysis. </w:t>
      </w:r>
    </w:p>
    <w:tbl>
      <w:tblPr>
        <w:tblStyle w:val="TableGridLight"/>
        <w:tblW w:w="0" w:type="auto"/>
        <w:tblLook w:val="04A0" w:firstRow="1" w:lastRow="0" w:firstColumn="1" w:lastColumn="0" w:noHBand="0" w:noVBand="1"/>
      </w:tblPr>
      <w:tblGrid>
        <w:gridCol w:w="1870"/>
        <w:gridCol w:w="1870"/>
        <w:gridCol w:w="1870"/>
        <w:gridCol w:w="1870"/>
        <w:gridCol w:w="1870"/>
      </w:tblGrid>
      <w:tr w:rsidR="00801136" w14:paraId="6B2B5DD9" w14:textId="77777777" w:rsidTr="001678F2">
        <w:tc>
          <w:tcPr>
            <w:tcW w:w="1870" w:type="dxa"/>
            <w:tcBorders>
              <w:top w:val="single" w:sz="4" w:space="0" w:color="auto"/>
              <w:bottom w:val="single" w:sz="4" w:space="0" w:color="auto"/>
            </w:tcBorders>
          </w:tcPr>
          <w:p w14:paraId="749C44B7"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b/>
                <w:bCs/>
                <w:color w:val="000000"/>
                <w:sz w:val="24"/>
                <w:szCs w:val="24"/>
              </w:rPr>
              <w:t>Species</w:t>
            </w:r>
          </w:p>
        </w:tc>
        <w:tc>
          <w:tcPr>
            <w:tcW w:w="1870" w:type="dxa"/>
            <w:tcBorders>
              <w:top w:val="single" w:sz="4" w:space="0" w:color="auto"/>
              <w:bottom w:val="single" w:sz="4" w:space="0" w:color="auto"/>
            </w:tcBorders>
          </w:tcPr>
          <w:p w14:paraId="2A05155F"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b/>
                <w:bCs/>
                <w:color w:val="000000"/>
                <w:sz w:val="24"/>
                <w:szCs w:val="24"/>
              </w:rPr>
              <w:t>Family</w:t>
            </w:r>
          </w:p>
        </w:tc>
        <w:tc>
          <w:tcPr>
            <w:tcW w:w="1870" w:type="dxa"/>
            <w:tcBorders>
              <w:top w:val="single" w:sz="4" w:space="0" w:color="auto"/>
              <w:bottom w:val="single" w:sz="4" w:space="0" w:color="auto"/>
            </w:tcBorders>
          </w:tcPr>
          <w:p w14:paraId="20119EC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b/>
                <w:bCs/>
                <w:color w:val="000000"/>
                <w:sz w:val="24"/>
                <w:szCs w:val="24"/>
              </w:rPr>
              <w:t>Voltinism</w:t>
            </w:r>
            <w:proofErr w:type="spellEnd"/>
          </w:p>
        </w:tc>
        <w:tc>
          <w:tcPr>
            <w:tcW w:w="1870" w:type="dxa"/>
            <w:tcBorders>
              <w:top w:val="single" w:sz="4" w:space="0" w:color="auto"/>
              <w:bottom w:val="single" w:sz="4" w:space="0" w:color="auto"/>
            </w:tcBorders>
          </w:tcPr>
          <w:p w14:paraId="5F04F3C9"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b/>
                <w:bCs/>
                <w:color w:val="000000"/>
                <w:sz w:val="24"/>
                <w:szCs w:val="24"/>
              </w:rPr>
              <w:t>Overwintering stage</w:t>
            </w:r>
          </w:p>
        </w:tc>
        <w:tc>
          <w:tcPr>
            <w:tcW w:w="1870" w:type="dxa"/>
            <w:tcBorders>
              <w:top w:val="single" w:sz="4" w:space="0" w:color="auto"/>
              <w:bottom w:val="single" w:sz="4" w:space="0" w:color="auto"/>
            </w:tcBorders>
          </w:tcPr>
          <w:p w14:paraId="5C094866"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b/>
                <w:bCs/>
                <w:color w:val="000000"/>
                <w:sz w:val="24"/>
                <w:szCs w:val="24"/>
              </w:rPr>
              <w:t>Reference</w:t>
            </w:r>
          </w:p>
        </w:tc>
      </w:tr>
      <w:tr w:rsidR="00801136" w14:paraId="625536FF" w14:textId="77777777" w:rsidTr="001678F2">
        <w:tc>
          <w:tcPr>
            <w:tcW w:w="1870" w:type="dxa"/>
            <w:tcBorders>
              <w:top w:val="single" w:sz="4" w:space="0" w:color="auto"/>
            </w:tcBorders>
          </w:tcPr>
          <w:p w14:paraId="79BC442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Abaeis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nicippe</w:t>
            </w:r>
            <w:proofErr w:type="spellEnd"/>
          </w:p>
        </w:tc>
        <w:tc>
          <w:tcPr>
            <w:tcW w:w="1870" w:type="dxa"/>
            <w:tcBorders>
              <w:top w:val="single" w:sz="4" w:space="0" w:color="auto"/>
            </w:tcBorders>
          </w:tcPr>
          <w:p w14:paraId="468F121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Pieridae</w:t>
            </w:r>
            <w:proofErr w:type="spellEnd"/>
          </w:p>
        </w:tc>
        <w:tc>
          <w:tcPr>
            <w:tcW w:w="1870" w:type="dxa"/>
            <w:tcBorders>
              <w:top w:val="single" w:sz="4" w:space="0" w:color="auto"/>
            </w:tcBorders>
          </w:tcPr>
          <w:p w14:paraId="79B5BD51"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Borders>
              <w:top w:val="single" w:sz="4" w:space="0" w:color="auto"/>
            </w:tcBorders>
          </w:tcPr>
          <w:p w14:paraId="4C2CB8C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Borders>
              <w:top w:val="single" w:sz="4" w:space="0" w:color="auto"/>
            </w:tcBorders>
          </w:tcPr>
          <w:p w14:paraId="6AB95094"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Florida Museum 2021</w:t>
            </w:r>
          </w:p>
        </w:tc>
      </w:tr>
      <w:tr w:rsidR="00801136" w14:paraId="121430FE" w14:textId="77777777" w:rsidTr="001678F2">
        <w:tc>
          <w:tcPr>
            <w:tcW w:w="1870" w:type="dxa"/>
          </w:tcPr>
          <w:p w14:paraId="7A2BD0C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Ancyloxypha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numitor</w:t>
            </w:r>
            <w:proofErr w:type="spellEnd"/>
          </w:p>
        </w:tc>
        <w:tc>
          <w:tcPr>
            <w:tcW w:w="1870" w:type="dxa"/>
          </w:tcPr>
          <w:p w14:paraId="7DF5D4C2"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5AF00E9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466C70E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4935052B"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w:t>
            </w:r>
          </w:p>
        </w:tc>
      </w:tr>
      <w:tr w:rsidR="00801136" w14:paraId="30FD0DD2" w14:textId="77777777" w:rsidTr="001678F2">
        <w:tc>
          <w:tcPr>
            <w:tcW w:w="1870" w:type="dxa"/>
          </w:tcPr>
          <w:p w14:paraId="2BA8491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Anthocharis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midea</w:t>
            </w:r>
            <w:proofErr w:type="spellEnd"/>
          </w:p>
        </w:tc>
        <w:tc>
          <w:tcPr>
            <w:tcW w:w="1870" w:type="dxa"/>
          </w:tcPr>
          <w:p w14:paraId="7209599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Pieridae</w:t>
            </w:r>
            <w:proofErr w:type="spellEnd"/>
          </w:p>
        </w:tc>
        <w:tc>
          <w:tcPr>
            <w:tcW w:w="1870" w:type="dxa"/>
          </w:tcPr>
          <w:p w14:paraId="6BBDD17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1</w:t>
            </w:r>
          </w:p>
        </w:tc>
        <w:tc>
          <w:tcPr>
            <w:tcW w:w="1870" w:type="dxa"/>
          </w:tcPr>
          <w:p w14:paraId="6C19884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2A8E526E"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1FBADE67" w14:textId="77777777" w:rsidTr="001678F2">
        <w:tc>
          <w:tcPr>
            <w:tcW w:w="1870" w:type="dxa"/>
          </w:tcPr>
          <w:p w14:paraId="7707EC2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Asterocampa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celtis</w:t>
            </w:r>
            <w:proofErr w:type="spellEnd"/>
          </w:p>
        </w:tc>
        <w:tc>
          <w:tcPr>
            <w:tcW w:w="1870" w:type="dxa"/>
          </w:tcPr>
          <w:p w14:paraId="05FC9813"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4662D20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81FB75F"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53CAA222"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Hall and Butler 2021</w:t>
            </w:r>
          </w:p>
        </w:tc>
      </w:tr>
      <w:tr w:rsidR="00801136" w14:paraId="01202E91" w14:textId="77777777" w:rsidTr="001678F2">
        <w:tc>
          <w:tcPr>
            <w:tcW w:w="1870" w:type="dxa"/>
          </w:tcPr>
          <w:p w14:paraId="5EF2C60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Atalopedes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campestris</w:t>
            </w:r>
            <w:proofErr w:type="spellEnd"/>
          </w:p>
        </w:tc>
        <w:tc>
          <w:tcPr>
            <w:tcW w:w="1870" w:type="dxa"/>
          </w:tcPr>
          <w:p w14:paraId="22A48FC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1E2CA1D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3149285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5E9E7CA2"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NABA North Jersey Chapter 2017</w:t>
            </w:r>
          </w:p>
        </w:tc>
      </w:tr>
      <w:tr w:rsidR="00801136" w14:paraId="2DE1C84A" w14:textId="77777777" w:rsidTr="001678F2">
        <w:tc>
          <w:tcPr>
            <w:tcW w:w="1870" w:type="dxa"/>
          </w:tcPr>
          <w:p w14:paraId="4AA730B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Battus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philenor</w:t>
            </w:r>
            <w:proofErr w:type="spellEnd"/>
          </w:p>
        </w:tc>
        <w:tc>
          <w:tcPr>
            <w:tcW w:w="1870" w:type="dxa"/>
          </w:tcPr>
          <w:p w14:paraId="0B05A81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730F439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2BA0D6A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545722E0"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Illinois Department of Natural Resources 2017</w:t>
            </w:r>
          </w:p>
        </w:tc>
      </w:tr>
      <w:tr w:rsidR="00801136" w14:paraId="05482AD8" w14:textId="77777777" w:rsidTr="001678F2">
        <w:tc>
          <w:tcPr>
            <w:tcW w:w="1870" w:type="dxa"/>
          </w:tcPr>
          <w:p w14:paraId="49CD7B5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Calycopis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cecrops</w:t>
            </w:r>
            <w:proofErr w:type="spellEnd"/>
          </w:p>
        </w:tc>
        <w:tc>
          <w:tcPr>
            <w:tcW w:w="1870" w:type="dxa"/>
          </w:tcPr>
          <w:p w14:paraId="6B01F593"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Lycaenidae</w:t>
            </w:r>
            <w:proofErr w:type="spellEnd"/>
          </w:p>
        </w:tc>
        <w:tc>
          <w:tcPr>
            <w:tcW w:w="1870" w:type="dxa"/>
          </w:tcPr>
          <w:p w14:paraId="4536E5F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6621EFC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3EF983F5"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Hall and Butler 2019</w:t>
            </w:r>
          </w:p>
        </w:tc>
      </w:tr>
      <w:tr w:rsidR="00801136" w14:paraId="5EB47284" w14:textId="77777777" w:rsidTr="001678F2">
        <w:tc>
          <w:tcPr>
            <w:tcW w:w="1870" w:type="dxa"/>
          </w:tcPr>
          <w:p w14:paraId="3CA055F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Celastrina</w:t>
            </w:r>
            <w:proofErr w:type="spellEnd"/>
            <w:r w:rsidRPr="00324D81">
              <w:rPr>
                <w:rFonts w:ascii="Times New Roman" w:hAnsi="Times New Roman" w:cs="Times New Roman"/>
                <w:i/>
                <w:iCs/>
                <w:color w:val="000000"/>
                <w:sz w:val="24"/>
                <w:szCs w:val="24"/>
              </w:rPr>
              <w:t xml:space="preserve"> </w:t>
            </w:r>
            <w:r w:rsidRPr="00324D81">
              <w:rPr>
                <w:rFonts w:ascii="Times New Roman" w:hAnsi="Times New Roman" w:cs="Times New Roman"/>
                <w:color w:val="000000"/>
                <w:sz w:val="24"/>
                <w:szCs w:val="24"/>
              </w:rPr>
              <w:t>spp.</w:t>
            </w:r>
          </w:p>
        </w:tc>
        <w:tc>
          <w:tcPr>
            <w:tcW w:w="1870" w:type="dxa"/>
          </w:tcPr>
          <w:p w14:paraId="6E0ED91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Lycaenidae</w:t>
            </w:r>
            <w:proofErr w:type="spellEnd"/>
          </w:p>
        </w:tc>
        <w:tc>
          <w:tcPr>
            <w:tcW w:w="1870" w:type="dxa"/>
          </w:tcPr>
          <w:p w14:paraId="4AAB4AE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286664C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7B35EC3A"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 Alabama Butterfly Atlas 2022</w:t>
            </w:r>
          </w:p>
        </w:tc>
      </w:tr>
      <w:tr w:rsidR="00801136" w14:paraId="6FF1CBB0" w14:textId="77777777" w:rsidTr="001678F2">
        <w:tc>
          <w:tcPr>
            <w:tcW w:w="1870" w:type="dxa"/>
          </w:tcPr>
          <w:p w14:paraId="4B9A1F2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Colias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eurytheme</w:t>
            </w:r>
            <w:proofErr w:type="spellEnd"/>
          </w:p>
        </w:tc>
        <w:tc>
          <w:tcPr>
            <w:tcW w:w="1870" w:type="dxa"/>
          </w:tcPr>
          <w:p w14:paraId="72A8DB0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Pieridae</w:t>
            </w:r>
            <w:proofErr w:type="spellEnd"/>
          </w:p>
        </w:tc>
        <w:tc>
          <w:tcPr>
            <w:tcW w:w="1870" w:type="dxa"/>
          </w:tcPr>
          <w:p w14:paraId="52E8660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4.5</w:t>
            </w:r>
          </w:p>
        </w:tc>
        <w:tc>
          <w:tcPr>
            <w:tcW w:w="1870" w:type="dxa"/>
          </w:tcPr>
          <w:p w14:paraId="389FE2F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68D2897F"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7FB42236" w14:textId="77777777" w:rsidTr="001678F2">
        <w:tc>
          <w:tcPr>
            <w:tcW w:w="1870" w:type="dxa"/>
          </w:tcPr>
          <w:p w14:paraId="2A20172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Cupido</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comyntas</w:t>
            </w:r>
            <w:proofErr w:type="spellEnd"/>
          </w:p>
        </w:tc>
        <w:tc>
          <w:tcPr>
            <w:tcW w:w="1870" w:type="dxa"/>
          </w:tcPr>
          <w:p w14:paraId="2C23E79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Lycaenidae</w:t>
            </w:r>
            <w:proofErr w:type="spellEnd"/>
          </w:p>
        </w:tc>
        <w:tc>
          <w:tcPr>
            <w:tcW w:w="1870" w:type="dxa"/>
          </w:tcPr>
          <w:p w14:paraId="787851D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4.5</w:t>
            </w:r>
          </w:p>
        </w:tc>
        <w:tc>
          <w:tcPr>
            <w:tcW w:w="1870" w:type="dxa"/>
          </w:tcPr>
          <w:p w14:paraId="3AE8719C"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025B32AF"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62DAF5CF" w14:textId="77777777" w:rsidTr="001678F2">
        <w:tc>
          <w:tcPr>
            <w:tcW w:w="1870" w:type="dxa"/>
          </w:tcPr>
          <w:p w14:paraId="3C916C21"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Cyllopsis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gemma</w:t>
            </w:r>
            <w:proofErr w:type="spellEnd"/>
          </w:p>
        </w:tc>
        <w:tc>
          <w:tcPr>
            <w:tcW w:w="1870" w:type="dxa"/>
          </w:tcPr>
          <w:p w14:paraId="31EDF7C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1147FD5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11CFB1BA"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67E1F759"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35A6557A" w14:textId="77777777" w:rsidTr="001678F2">
        <w:tc>
          <w:tcPr>
            <w:tcW w:w="1870" w:type="dxa"/>
          </w:tcPr>
          <w:p w14:paraId="0514F64C"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Epargyreus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clarus</w:t>
            </w:r>
            <w:proofErr w:type="spellEnd"/>
          </w:p>
        </w:tc>
        <w:tc>
          <w:tcPr>
            <w:tcW w:w="1870" w:type="dxa"/>
          </w:tcPr>
          <w:p w14:paraId="10396AE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05C6B04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3264780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535D1974"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Hall 2008</w:t>
            </w:r>
          </w:p>
        </w:tc>
      </w:tr>
      <w:tr w:rsidR="00801136" w14:paraId="7A20EA05" w14:textId="77777777" w:rsidTr="001678F2">
        <w:tc>
          <w:tcPr>
            <w:tcW w:w="1870" w:type="dxa"/>
          </w:tcPr>
          <w:p w14:paraId="4929F71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Erynnis</w:t>
            </w:r>
            <w:proofErr w:type="spellEnd"/>
            <w:r w:rsidRPr="00324D81">
              <w:rPr>
                <w:rFonts w:ascii="Times New Roman" w:hAnsi="Times New Roman" w:cs="Times New Roman"/>
                <w:i/>
                <w:iCs/>
                <w:color w:val="000000"/>
                <w:sz w:val="24"/>
                <w:szCs w:val="24"/>
              </w:rPr>
              <w:t xml:space="preserve"> </w:t>
            </w:r>
            <w:r w:rsidRPr="00324D81">
              <w:rPr>
                <w:rFonts w:ascii="Times New Roman" w:hAnsi="Times New Roman" w:cs="Times New Roman"/>
                <w:color w:val="000000"/>
                <w:sz w:val="24"/>
                <w:szCs w:val="24"/>
              </w:rPr>
              <w:t>spp.</w:t>
            </w:r>
          </w:p>
        </w:tc>
        <w:tc>
          <w:tcPr>
            <w:tcW w:w="1870" w:type="dxa"/>
          </w:tcPr>
          <w:p w14:paraId="69F94263"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1A74B4AC"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A43E2C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695EEFC3"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31C05F33" w14:textId="77777777" w:rsidTr="001678F2">
        <w:tc>
          <w:tcPr>
            <w:tcW w:w="1870" w:type="dxa"/>
          </w:tcPr>
          <w:p w14:paraId="5BBECE61"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Euphyes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vestris</w:t>
            </w:r>
            <w:proofErr w:type="spellEnd"/>
          </w:p>
        </w:tc>
        <w:tc>
          <w:tcPr>
            <w:tcW w:w="1870" w:type="dxa"/>
          </w:tcPr>
          <w:p w14:paraId="4200562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21F5D3C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6EC99F2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47EB87AA"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3E9B966C" w14:textId="77777777" w:rsidTr="001678F2">
        <w:tc>
          <w:tcPr>
            <w:tcW w:w="1870" w:type="dxa"/>
          </w:tcPr>
          <w:p w14:paraId="3C10E43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Eurytides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marcellus</w:t>
            </w:r>
            <w:proofErr w:type="spellEnd"/>
          </w:p>
        </w:tc>
        <w:tc>
          <w:tcPr>
            <w:tcW w:w="1870" w:type="dxa"/>
          </w:tcPr>
          <w:p w14:paraId="6F10172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57541E3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5117D38F"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1A1BFBE7"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Hall and Butler 2020</w:t>
            </w:r>
          </w:p>
        </w:tc>
      </w:tr>
      <w:tr w:rsidR="00801136" w14:paraId="2EEE9FB9" w14:textId="77777777" w:rsidTr="001678F2">
        <w:tc>
          <w:tcPr>
            <w:tcW w:w="1870" w:type="dxa"/>
          </w:tcPr>
          <w:p w14:paraId="71E68E5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Hermeuptychia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sosybius</w:t>
            </w:r>
            <w:proofErr w:type="spellEnd"/>
          </w:p>
        </w:tc>
        <w:tc>
          <w:tcPr>
            <w:tcW w:w="1870" w:type="dxa"/>
          </w:tcPr>
          <w:p w14:paraId="34EF890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6468C14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21CAFA8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02F93EE6"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Tan and Lucky 2016</w:t>
            </w:r>
          </w:p>
        </w:tc>
      </w:tr>
      <w:tr w:rsidR="00801136" w14:paraId="6D49B4A0" w14:textId="77777777" w:rsidTr="001678F2">
        <w:tc>
          <w:tcPr>
            <w:tcW w:w="1870" w:type="dxa"/>
          </w:tcPr>
          <w:p w14:paraId="13724F7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Lerema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accius</w:t>
            </w:r>
            <w:proofErr w:type="spellEnd"/>
          </w:p>
        </w:tc>
        <w:tc>
          <w:tcPr>
            <w:tcW w:w="1870" w:type="dxa"/>
          </w:tcPr>
          <w:p w14:paraId="235EFE6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0E530A38"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1</w:t>
            </w:r>
          </w:p>
        </w:tc>
        <w:tc>
          <w:tcPr>
            <w:tcW w:w="1870" w:type="dxa"/>
          </w:tcPr>
          <w:p w14:paraId="22BBB46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16058846"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Burgess 2018</w:t>
            </w:r>
          </w:p>
        </w:tc>
      </w:tr>
      <w:tr w:rsidR="00801136" w14:paraId="355203D5" w14:textId="77777777" w:rsidTr="001678F2">
        <w:tc>
          <w:tcPr>
            <w:tcW w:w="1870" w:type="dxa"/>
          </w:tcPr>
          <w:p w14:paraId="3FA35E1A"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Lethe </w:t>
            </w:r>
            <w:proofErr w:type="spellStart"/>
            <w:r w:rsidRPr="00324D81">
              <w:rPr>
                <w:rFonts w:ascii="Times New Roman" w:hAnsi="Times New Roman" w:cs="Times New Roman"/>
                <w:i/>
                <w:iCs/>
                <w:color w:val="000000"/>
                <w:sz w:val="24"/>
                <w:szCs w:val="24"/>
              </w:rPr>
              <w:t>anthedon</w:t>
            </w:r>
            <w:proofErr w:type="spellEnd"/>
          </w:p>
        </w:tc>
        <w:tc>
          <w:tcPr>
            <w:tcW w:w="1870" w:type="dxa"/>
          </w:tcPr>
          <w:p w14:paraId="795DEE93"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23966328"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B66C2C8"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104B56EA"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Alabama Butterfly Atlas 2022</w:t>
            </w:r>
          </w:p>
        </w:tc>
      </w:tr>
      <w:tr w:rsidR="00801136" w14:paraId="44BB8923" w14:textId="77777777" w:rsidTr="001678F2">
        <w:tc>
          <w:tcPr>
            <w:tcW w:w="1870" w:type="dxa"/>
          </w:tcPr>
          <w:p w14:paraId="2669DE65"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Lethe </w:t>
            </w:r>
            <w:proofErr w:type="spellStart"/>
            <w:r w:rsidRPr="00324D81">
              <w:rPr>
                <w:rFonts w:ascii="Times New Roman" w:hAnsi="Times New Roman" w:cs="Times New Roman"/>
                <w:i/>
                <w:iCs/>
                <w:color w:val="000000"/>
                <w:sz w:val="24"/>
                <w:szCs w:val="24"/>
              </w:rPr>
              <w:t>appalachia</w:t>
            </w:r>
            <w:proofErr w:type="spellEnd"/>
          </w:p>
        </w:tc>
        <w:tc>
          <w:tcPr>
            <w:tcW w:w="1870" w:type="dxa"/>
          </w:tcPr>
          <w:p w14:paraId="46857E4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0A49CBA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4C175E9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3794061E"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Alabama Butterfly Atlas 2022</w:t>
            </w:r>
          </w:p>
        </w:tc>
      </w:tr>
      <w:tr w:rsidR="00801136" w14:paraId="3E65DCB9" w14:textId="77777777" w:rsidTr="001678F2">
        <w:tc>
          <w:tcPr>
            <w:tcW w:w="1870" w:type="dxa"/>
          </w:tcPr>
          <w:p w14:paraId="6988CE31"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Libytheana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carinenta</w:t>
            </w:r>
            <w:proofErr w:type="spellEnd"/>
          </w:p>
        </w:tc>
        <w:tc>
          <w:tcPr>
            <w:tcW w:w="1870" w:type="dxa"/>
          </w:tcPr>
          <w:p w14:paraId="405B1CC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026B8BC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72DE45C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Pr>
          <w:p w14:paraId="5428DAFC"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Hall and Butler 2021</w:t>
            </w:r>
          </w:p>
        </w:tc>
      </w:tr>
      <w:tr w:rsidR="00801136" w14:paraId="33243447" w14:textId="77777777" w:rsidTr="001678F2">
        <w:tc>
          <w:tcPr>
            <w:tcW w:w="1870" w:type="dxa"/>
          </w:tcPr>
          <w:p w14:paraId="64D1839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Limenitis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archippus</w:t>
            </w:r>
            <w:proofErr w:type="spellEnd"/>
          </w:p>
        </w:tc>
        <w:tc>
          <w:tcPr>
            <w:tcW w:w="1870" w:type="dxa"/>
          </w:tcPr>
          <w:p w14:paraId="54B3192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75D864A0"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999333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554E2D14"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 xml:space="preserve">LeGrand and Howard 2022, Wisconsin Pollinators </w:t>
            </w:r>
          </w:p>
        </w:tc>
      </w:tr>
      <w:tr w:rsidR="00801136" w14:paraId="1072A15D" w14:textId="77777777" w:rsidTr="001678F2">
        <w:tc>
          <w:tcPr>
            <w:tcW w:w="1870" w:type="dxa"/>
          </w:tcPr>
          <w:p w14:paraId="0EF663BC"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Limenitis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arthemis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astyanax</w:t>
            </w:r>
            <w:proofErr w:type="spellEnd"/>
          </w:p>
        </w:tc>
        <w:tc>
          <w:tcPr>
            <w:tcW w:w="1870" w:type="dxa"/>
          </w:tcPr>
          <w:p w14:paraId="1D5CD1E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0CED640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A22797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6799C049"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Hall and Butler 2019</w:t>
            </w:r>
          </w:p>
        </w:tc>
      </w:tr>
      <w:tr w:rsidR="00801136" w14:paraId="23217A64" w14:textId="77777777" w:rsidTr="001678F2">
        <w:tc>
          <w:tcPr>
            <w:tcW w:w="1870" w:type="dxa"/>
          </w:tcPr>
          <w:p w14:paraId="18A5356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Megisto</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cymela</w:t>
            </w:r>
            <w:proofErr w:type="spellEnd"/>
          </w:p>
        </w:tc>
        <w:tc>
          <w:tcPr>
            <w:tcW w:w="1870" w:type="dxa"/>
          </w:tcPr>
          <w:p w14:paraId="14FE178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72D9FDA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1</w:t>
            </w:r>
          </w:p>
        </w:tc>
        <w:tc>
          <w:tcPr>
            <w:tcW w:w="1870" w:type="dxa"/>
          </w:tcPr>
          <w:p w14:paraId="2FE48E1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6E2BD89A"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124D392B" w14:textId="77777777" w:rsidTr="001678F2">
        <w:tc>
          <w:tcPr>
            <w:tcW w:w="1870" w:type="dxa"/>
          </w:tcPr>
          <w:p w14:paraId="56611E4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Papilio</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glaucus</w:t>
            </w:r>
            <w:proofErr w:type="spellEnd"/>
          </w:p>
        </w:tc>
        <w:tc>
          <w:tcPr>
            <w:tcW w:w="1870" w:type="dxa"/>
          </w:tcPr>
          <w:p w14:paraId="66D35C5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558B3C11"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98C41AC"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74C05A18"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 Note name change</w:t>
            </w:r>
          </w:p>
        </w:tc>
      </w:tr>
      <w:tr w:rsidR="00801136" w14:paraId="5D71BA80" w14:textId="77777777" w:rsidTr="001678F2">
        <w:tc>
          <w:tcPr>
            <w:tcW w:w="1870" w:type="dxa"/>
          </w:tcPr>
          <w:p w14:paraId="3796D03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Papilio</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polyxenes</w:t>
            </w:r>
            <w:proofErr w:type="spellEnd"/>
          </w:p>
        </w:tc>
        <w:tc>
          <w:tcPr>
            <w:tcW w:w="1870" w:type="dxa"/>
          </w:tcPr>
          <w:p w14:paraId="2FBE53D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33A2A5F0"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1C4AB5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70ED5F66"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21023545" w14:textId="77777777" w:rsidTr="001678F2">
        <w:tc>
          <w:tcPr>
            <w:tcW w:w="1870" w:type="dxa"/>
          </w:tcPr>
          <w:p w14:paraId="6F0CA76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Papilio</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troilus</w:t>
            </w:r>
            <w:proofErr w:type="spellEnd"/>
          </w:p>
        </w:tc>
        <w:tc>
          <w:tcPr>
            <w:tcW w:w="1870" w:type="dxa"/>
          </w:tcPr>
          <w:p w14:paraId="537DF6C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2270EF2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6193BA9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7B69B2ED"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4011F66D" w14:textId="77777777" w:rsidTr="001678F2">
        <w:tc>
          <w:tcPr>
            <w:tcW w:w="1870" w:type="dxa"/>
          </w:tcPr>
          <w:p w14:paraId="6CC2659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Phyciodes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tharos</w:t>
            </w:r>
            <w:proofErr w:type="spellEnd"/>
          </w:p>
        </w:tc>
        <w:tc>
          <w:tcPr>
            <w:tcW w:w="1870" w:type="dxa"/>
          </w:tcPr>
          <w:p w14:paraId="78C13829"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27946E1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4.5</w:t>
            </w:r>
          </w:p>
        </w:tc>
        <w:tc>
          <w:tcPr>
            <w:tcW w:w="1870" w:type="dxa"/>
          </w:tcPr>
          <w:p w14:paraId="045113B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356D603E"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Alabama Butterfly Atlas 2022</w:t>
            </w:r>
          </w:p>
        </w:tc>
      </w:tr>
      <w:tr w:rsidR="00801136" w14:paraId="045E689A" w14:textId="77777777" w:rsidTr="001678F2">
        <w:tc>
          <w:tcPr>
            <w:tcW w:w="1870" w:type="dxa"/>
          </w:tcPr>
          <w:p w14:paraId="0C278D8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Pieris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rapae</w:t>
            </w:r>
            <w:proofErr w:type="spellEnd"/>
          </w:p>
        </w:tc>
        <w:tc>
          <w:tcPr>
            <w:tcW w:w="1870" w:type="dxa"/>
          </w:tcPr>
          <w:p w14:paraId="646CB33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Pieridae</w:t>
            </w:r>
            <w:proofErr w:type="spellEnd"/>
          </w:p>
        </w:tc>
        <w:tc>
          <w:tcPr>
            <w:tcW w:w="1870" w:type="dxa"/>
          </w:tcPr>
          <w:p w14:paraId="3924B3B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5</w:t>
            </w:r>
          </w:p>
        </w:tc>
        <w:tc>
          <w:tcPr>
            <w:tcW w:w="1870" w:type="dxa"/>
          </w:tcPr>
          <w:p w14:paraId="500ECEF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6327AE81"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0E4FF212" w14:textId="77777777" w:rsidTr="001678F2">
        <w:tc>
          <w:tcPr>
            <w:tcW w:w="1870" w:type="dxa"/>
          </w:tcPr>
          <w:p w14:paraId="34DF985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Polites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origenes</w:t>
            </w:r>
            <w:proofErr w:type="spellEnd"/>
          </w:p>
        </w:tc>
        <w:tc>
          <w:tcPr>
            <w:tcW w:w="1870" w:type="dxa"/>
          </w:tcPr>
          <w:p w14:paraId="00E4048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468E1DA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514B0D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15D1023F"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0AEDB807" w14:textId="77777777" w:rsidTr="001678F2">
        <w:tc>
          <w:tcPr>
            <w:tcW w:w="1870" w:type="dxa"/>
          </w:tcPr>
          <w:p w14:paraId="2C066572"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Polygonia</w:t>
            </w:r>
            <w:proofErr w:type="spellEnd"/>
            <w:r w:rsidRPr="00324D81">
              <w:rPr>
                <w:rFonts w:ascii="Times New Roman" w:hAnsi="Times New Roman" w:cs="Times New Roman"/>
                <w:i/>
                <w:iCs/>
                <w:color w:val="000000"/>
                <w:sz w:val="24"/>
                <w:szCs w:val="24"/>
              </w:rPr>
              <w:t xml:space="preserve"> comma</w:t>
            </w:r>
          </w:p>
        </w:tc>
        <w:tc>
          <w:tcPr>
            <w:tcW w:w="1870" w:type="dxa"/>
          </w:tcPr>
          <w:p w14:paraId="0C6E962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0982A0BF"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735D85AB"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Pr>
          <w:p w14:paraId="65DDD97F"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w:t>
            </w:r>
          </w:p>
        </w:tc>
      </w:tr>
      <w:tr w:rsidR="00801136" w14:paraId="64BC68B1" w14:textId="77777777" w:rsidTr="001678F2">
        <w:tc>
          <w:tcPr>
            <w:tcW w:w="1870" w:type="dxa"/>
          </w:tcPr>
          <w:p w14:paraId="5CB9A4A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Polygonia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interrogationis</w:t>
            </w:r>
            <w:proofErr w:type="spellEnd"/>
          </w:p>
        </w:tc>
        <w:tc>
          <w:tcPr>
            <w:tcW w:w="1870" w:type="dxa"/>
          </w:tcPr>
          <w:p w14:paraId="58EF93A2"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79FF815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A110DF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Pr>
          <w:p w14:paraId="5B519B37"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w:t>
            </w:r>
          </w:p>
        </w:tc>
      </w:tr>
      <w:tr w:rsidR="00801136" w14:paraId="5DE4769D" w14:textId="77777777" w:rsidTr="001678F2">
        <w:tc>
          <w:tcPr>
            <w:tcW w:w="1870" w:type="dxa"/>
          </w:tcPr>
          <w:p w14:paraId="2B0934B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Pompeius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verna</w:t>
            </w:r>
            <w:proofErr w:type="spellEnd"/>
            <w:r w:rsidRPr="00324D81">
              <w:rPr>
                <w:rFonts w:ascii="Times New Roman" w:hAnsi="Times New Roman" w:cs="Times New Roman"/>
                <w:color w:val="000000"/>
                <w:sz w:val="24"/>
                <w:szCs w:val="24"/>
              </w:rPr>
              <w:t> </w:t>
            </w:r>
          </w:p>
        </w:tc>
        <w:tc>
          <w:tcPr>
            <w:tcW w:w="1870" w:type="dxa"/>
          </w:tcPr>
          <w:p w14:paraId="1B38A90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67B922C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4477C65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4201E614"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 xml:space="preserve">LeGrand and Howard 2022, Alabama Butterfly Atlas 2022. </w:t>
            </w:r>
          </w:p>
        </w:tc>
      </w:tr>
      <w:tr w:rsidR="00801136" w14:paraId="05B569DC" w14:textId="77777777" w:rsidTr="001678F2">
        <w:tc>
          <w:tcPr>
            <w:tcW w:w="1870" w:type="dxa"/>
          </w:tcPr>
          <w:p w14:paraId="20A74DB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Pyrgus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communis</w:t>
            </w:r>
            <w:proofErr w:type="spellEnd"/>
          </w:p>
        </w:tc>
        <w:tc>
          <w:tcPr>
            <w:tcW w:w="1870" w:type="dxa"/>
          </w:tcPr>
          <w:p w14:paraId="4D5D0F71"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0626311B"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2367E21"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7F9156A1"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 Note possible name change</w:t>
            </w:r>
          </w:p>
        </w:tc>
      </w:tr>
      <w:tr w:rsidR="00801136" w14:paraId="138A6DBB" w14:textId="77777777" w:rsidTr="001678F2">
        <w:tc>
          <w:tcPr>
            <w:tcW w:w="1870" w:type="dxa"/>
          </w:tcPr>
          <w:p w14:paraId="1BAAE1C9"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Speyeria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cybele</w:t>
            </w:r>
            <w:proofErr w:type="spellEnd"/>
          </w:p>
        </w:tc>
        <w:tc>
          <w:tcPr>
            <w:tcW w:w="1870" w:type="dxa"/>
          </w:tcPr>
          <w:p w14:paraId="05A48CB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14B7719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1</w:t>
            </w:r>
          </w:p>
        </w:tc>
        <w:tc>
          <w:tcPr>
            <w:tcW w:w="1870" w:type="dxa"/>
          </w:tcPr>
          <w:p w14:paraId="5C8DACA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4224A994"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Alabama Butterfly Atlas 2022. Note possible name change</w:t>
            </w:r>
          </w:p>
        </w:tc>
      </w:tr>
      <w:tr w:rsidR="00801136" w14:paraId="3353D5B3" w14:textId="77777777" w:rsidTr="001678F2">
        <w:tc>
          <w:tcPr>
            <w:tcW w:w="1870" w:type="dxa"/>
          </w:tcPr>
          <w:p w14:paraId="40A0660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Strymon</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melinus</w:t>
            </w:r>
            <w:proofErr w:type="spellEnd"/>
          </w:p>
        </w:tc>
        <w:tc>
          <w:tcPr>
            <w:tcW w:w="1870" w:type="dxa"/>
          </w:tcPr>
          <w:p w14:paraId="647775E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Lycaenidae</w:t>
            </w:r>
            <w:proofErr w:type="spellEnd"/>
          </w:p>
        </w:tc>
        <w:tc>
          <w:tcPr>
            <w:tcW w:w="1870" w:type="dxa"/>
          </w:tcPr>
          <w:p w14:paraId="55F425AB"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1255F4C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069C401A"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53A91A8A" w14:textId="77777777" w:rsidTr="001678F2">
        <w:tc>
          <w:tcPr>
            <w:tcW w:w="1870" w:type="dxa"/>
          </w:tcPr>
          <w:p w14:paraId="323A0CF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Thorybes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bathyllus</w:t>
            </w:r>
            <w:proofErr w:type="spellEnd"/>
          </w:p>
        </w:tc>
        <w:tc>
          <w:tcPr>
            <w:tcW w:w="1870" w:type="dxa"/>
          </w:tcPr>
          <w:p w14:paraId="781050D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24FB5F7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A8B2E9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2886BA62"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 Note possible name change</w:t>
            </w:r>
          </w:p>
        </w:tc>
      </w:tr>
      <w:tr w:rsidR="00801136" w14:paraId="465E846D" w14:textId="77777777" w:rsidTr="001678F2">
        <w:tc>
          <w:tcPr>
            <w:tcW w:w="1870" w:type="dxa"/>
          </w:tcPr>
          <w:p w14:paraId="196C1147"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Vanessa </w:t>
            </w:r>
            <w:proofErr w:type="spellStart"/>
            <w:r w:rsidRPr="00324D81">
              <w:rPr>
                <w:rFonts w:ascii="Times New Roman" w:hAnsi="Times New Roman" w:cs="Times New Roman"/>
                <w:i/>
                <w:iCs/>
                <w:color w:val="000000"/>
                <w:sz w:val="24"/>
                <w:szCs w:val="24"/>
              </w:rPr>
              <w:t>virginiensis</w:t>
            </w:r>
            <w:proofErr w:type="spellEnd"/>
          </w:p>
        </w:tc>
        <w:tc>
          <w:tcPr>
            <w:tcW w:w="1870" w:type="dxa"/>
          </w:tcPr>
          <w:p w14:paraId="61DF8EE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587A4A5F"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3.5</w:t>
            </w:r>
          </w:p>
        </w:tc>
        <w:tc>
          <w:tcPr>
            <w:tcW w:w="1870" w:type="dxa"/>
          </w:tcPr>
          <w:p w14:paraId="6684148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Pr>
          <w:p w14:paraId="741435BD"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Hall 2021</w:t>
            </w:r>
          </w:p>
        </w:tc>
      </w:tr>
      <w:tr w:rsidR="00801136" w14:paraId="0EB7ABFE" w14:textId="77777777" w:rsidTr="001678F2">
        <w:tc>
          <w:tcPr>
            <w:tcW w:w="1870" w:type="dxa"/>
          </w:tcPr>
          <w:p w14:paraId="330B31A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Wallengrenia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otho</w:t>
            </w:r>
            <w:proofErr w:type="spellEnd"/>
          </w:p>
        </w:tc>
        <w:tc>
          <w:tcPr>
            <w:tcW w:w="1870" w:type="dxa"/>
          </w:tcPr>
          <w:p w14:paraId="4F7D78C9"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1B8FA70A"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7107F350"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590E253E"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Burgess 2018. Note name change</w:t>
            </w:r>
          </w:p>
        </w:tc>
      </w:tr>
    </w:tbl>
    <w:p w14:paraId="374DFB67" w14:textId="77777777" w:rsidR="00801136" w:rsidRPr="00666EEA" w:rsidRDefault="00801136" w:rsidP="00801136">
      <w:pPr>
        <w:rPr>
          <w:rFonts w:ascii="Times New Roman" w:eastAsia="Times New Roman" w:hAnsi="Times New Roman" w:cs="Times New Roman"/>
          <w:sz w:val="24"/>
          <w:szCs w:val="24"/>
        </w:rPr>
      </w:pPr>
    </w:p>
    <w:p w14:paraId="4E691CF8" w14:textId="12CF5E67" w:rsidR="005B41F5" w:rsidRDefault="005B41F5" w:rsidP="005B41F5">
      <w:pPr>
        <w:rPr>
          <w:rFonts w:ascii="Times New Roman" w:hAnsi="Times New Roman" w:cs="Times New Roman"/>
          <w:sz w:val="24"/>
          <w:szCs w:val="24"/>
        </w:rPr>
      </w:pPr>
    </w:p>
    <w:p w14:paraId="38653EC7" w14:textId="1F263C53" w:rsidR="00343109" w:rsidRDefault="00343109" w:rsidP="005B41F5">
      <w:pPr>
        <w:rPr>
          <w:rFonts w:ascii="Times New Roman" w:hAnsi="Times New Roman" w:cs="Times New Roman"/>
          <w:sz w:val="24"/>
          <w:szCs w:val="24"/>
        </w:rPr>
      </w:pPr>
    </w:p>
    <w:p w14:paraId="18E50270" w14:textId="249B44B4" w:rsidR="00343109" w:rsidRDefault="00343109" w:rsidP="005B41F5">
      <w:pPr>
        <w:rPr>
          <w:rFonts w:ascii="Times New Roman" w:hAnsi="Times New Roman" w:cs="Times New Roman"/>
          <w:sz w:val="24"/>
          <w:szCs w:val="24"/>
        </w:rPr>
      </w:pPr>
    </w:p>
    <w:p w14:paraId="73A761D6" w14:textId="776154A3" w:rsidR="00343109" w:rsidRDefault="00343109" w:rsidP="005B41F5">
      <w:pPr>
        <w:rPr>
          <w:rFonts w:ascii="Times New Roman" w:hAnsi="Times New Roman" w:cs="Times New Roman"/>
          <w:sz w:val="24"/>
          <w:szCs w:val="24"/>
        </w:rPr>
      </w:pPr>
    </w:p>
    <w:p w14:paraId="6BF8E1D4" w14:textId="45FC8285" w:rsidR="00343109" w:rsidRDefault="00343109" w:rsidP="005B41F5">
      <w:pPr>
        <w:rPr>
          <w:rFonts w:ascii="Times New Roman" w:hAnsi="Times New Roman" w:cs="Times New Roman"/>
          <w:sz w:val="24"/>
          <w:szCs w:val="24"/>
        </w:rPr>
      </w:pPr>
    </w:p>
    <w:p w14:paraId="0327EF94" w14:textId="2E1EAA47" w:rsidR="00343109" w:rsidRDefault="00343109" w:rsidP="005B41F5">
      <w:pPr>
        <w:rPr>
          <w:rFonts w:ascii="Times New Roman" w:hAnsi="Times New Roman" w:cs="Times New Roman"/>
          <w:sz w:val="24"/>
          <w:szCs w:val="24"/>
        </w:rPr>
      </w:pPr>
    </w:p>
    <w:p w14:paraId="69773165" w14:textId="1CAEEB1A" w:rsidR="00343109" w:rsidRDefault="00343109" w:rsidP="005B41F5">
      <w:pPr>
        <w:rPr>
          <w:rFonts w:ascii="Times New Roman" w:hAnsi="Times New Roman" w:cs="Times New Roman"/>
          <w:sz w:val="24"/>
          <w:szCs w:val="24"/>
        </w:rPr>
      </w:pPr>
    </w:p>
    <w:p w14:paraId="7D7DFE23" w14:textId="77777777" w:rsidR="00343109" w:rsidRPr="00464ADF" w:rsidRDefault="00343109" w:rsidP="005B41F5">
      <w:pPr>
        <w:rPr>
          <w:rFonts w:ascii="Times New Roman" w:hAnsi="Times New Roman" w:cs="Times New Roman"/>
          <w:sz w:val="24"/>
          <w:szCs w:val="24"/>
        </w:rPr>
      </w:pPr>
    </w:p>
    <w:p w14:paraId="31893E2C" w14:textId="77777777" w:rsidR="005B41F5" w:rsidRDefault="005B41F5" w:rsidP="005B41F5">
      <w:pPr>
        <w:jc w:val="center"/>
      </w:pPr>
      <w:r>
        <w:rPr>
          <w:noProof/>
        </w:rPr>
        <w:drawing>
          <wp:inline distT="0" distB="0" distL="0" distR="0" wp14:anchorId="216F3A1E" wp14:editId="4315560F">
            <wp:extent cx="5943019" cy="2326741"/>
            <wp:effectExtent l="0" t="0" r="63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9">
                      <a:extLst>
                        <a:ext uri="{28A0092B-C50C-407E-A947-70E740481C1C}">
                          <a14:useLocalDpi xmlns:a14="http://schemas.microsoft.com/office/drawing/2010/main" val="0"/>
                        </a:ext>
                      </a:extLst>
                    </a:blip>
                    <a:srcRect t="10561" b="37238"/>
                    <a:stretch/>
                  </pic:blipFill>
                  <pic:spPr bwMode="auto">
                    <a:xfrm>
                      <a:off x="0" y="0"/>
                      <a:ext cx="5943600" cy="2326969"/>
                    </a:xfrm>
                    <a:prstGeom prst="rect">
                      <a:avLst/>
                    </a:prstGeom>
                    <a:ln>
                      <a:noFill/>
                    </a:ln>
                    <a:extLst>
                      <a:ext uri="{53640926-AAD7-44D8-BBD7-CCE9431645EC}">
                        <a14:shadowObscured xmlns:a14="http://schemas.microsoft.com/office/drawing/2010/main"/>
                      </a:ext>
                    </a:extLst>
                  </pic:spPr>
                </pic:pic>
              </a:graphicData>
            </a:graphic>
          </wp:inline>
        </w:drawing>
      </w:r>
    </w:p>
    <w:p w14:paraId="7922DCEC" w14:textId="13419654" w:rsidR="005B41F5" w:rsidRDefault="005B41F5" w:rsidP="005B41F5">
      <w:pPr>
        <w:rPr>
          <w:rFonts w:ascii="Times New Roman" w:eastAsia="Times New Roman" w:hAnsi="Times New Roman" w:cs="Times New Roman"/>
          <w:sz w:val="24"/>
          <w:szCs w:val="24"/>
        </w:rPr>
      </w:pPr>
      <w:r w:rsidRPr="00F96A16">
        <w:rPr>
          <w:rFonts w:ascii="Times New Roman" w:hAnsi="Times New Roman" w:cs="Times New Roman"/>
          <w:b/>
          <w:bCs/>
          <w:sz w:val="24"/>
          <w:szCs w:val="24"/>
        </w:rPr>
        <w:t xml:space="preserve">Supplemental Figure 1. </w:t>
      </w:r>
      <w:r w:rsidRPr="00F96A16">
        <w:rPr>
          <w:rFonts w:ascii="Times New Roman" w:hAnsi="Times New Roman" w:cs="Times New Roman"/>
          <w:sz w:val="24"/>
          <w:szCs w:val="24"/>
        </w:rPr>
        <w:t xml:space="preserve">A) A map </w:t>
      </w:r>
      <w:r>
        <w:rPr>
          <w:rFonts w:ascii="Times New Roman" w:hAnsi="Times New Roman" w:cs="Times New Roman"/>
          <w:sz w:val="24"/>
          <w:szCs w:val="24"/>
        </w:rPr>
        <w:t xml:space="preserve">of </w:t>
      </w:r>
      <w:r w:rsidRPr="00F96A16">
        <w:rPr>
          <w:rFonts w:ascii="Times New Roman" w:hAnsi="Times New Roman" w:cs="Times New Roman"/>
          <w:sz w:val="24"/>
          <w:szCs w:val="24"/>
        </w:rPr>
        <w:t>North Carolina counties</w:t>
      </w:r>
      <w:r>
        <w:rPr>
          <w:rFonts w:ascii="Times New Roman" w:hAnsi="Times New Roman" w:cs="Times New Roman"/>
          <w:sz w:val="24"/>
          <w:szCs w:val="24"/>
        </w:rPr>
        <w:t>, with NC Counties</w:t>
      </w:r>
      <w:r w:rsidRPr="00F96A16">
        <w:rPr>
          <w:rFonts w:ascii="Times New Roman" w:hAnsi="Times New Roman" w:cs="Times New Roman"/>
          <w:sz w:val="24"/>
          <w:szCs w:val="24"/>
        </w:rPr>
        <w:t xml:space="preserve"> indicated in light green and Triangle counties (Durham, Orange, Wake) indicated in purple. B) Non-cumulative number of Triangle butterfly observations records per year and yearly fluctuations in mean temperature from Ma</w:t>
      </w:r>
      <w:r w:rsidR="008212C2">
        <w:rPr>
          <w:rFonts w:ascii="Times New Roman" w:hAnsi="Times New Roman" w:cs="Times New Roman"/>
          <w:sz w:val="24"/>
          <w:szCs w:val="24"/>
        </w:rPr>
        <w:t>rch to June between 1993</w:t>
      </w:r>
      <w:r w:rsidRPr="00F96A16">
        <w:rPr>
          <w:rFonts w:ascii="Times New Roman" w:hAnsi="Times New Roman" w:cs="Times New Roman"/>
          <w:sz w:val="24"/>
          <w:szCs w:val="24"/>
        </w:rPr>
        <w:t xml:space="preserve"> and 2020. </w:t>
      </w:r>
      <w:r w:rsidRPr="00F96A16">
        <w:rPr>
          <w:rFonts w:ascii="Times New Roman" w:eastAsia="Times New Roman" w:hAnsi="Times New Roman" w:cs="Times New Roman"/>
          <w:sz w:val="24"/>
          <w:szCs w:val="24"/>
        </w:rPr>
        <w:t xml:space="preserve">Map compiled using ArcGIS Version 10.6.1. County </w:t>
      </w:r>
      <w:proofErr w:type="spellStart"/>
      <w:r w:rsidRPr="00F96A16">
        <w:rPr>
          <w:rFonts w:ascii="Times New Roman" w:eastAsia="Times New Roman" w:hAnsi="Times New Roman" w:cs="Times New Roman"/>
          <w:sz w:val="24"/>
          <w:szCs w:val="24"/>
        </w:rPr>
        <w:t>shapefile</w:t>
      </w:r>
      <w:proofErr w:type="spellEnd"/>
      <w:r w:rsidRPr="00F96A16">
        <w:rPr>
          <w:rFonts w:ascii="Times New Roman" w:eastAsia="Times New Roman" w:hAnsi="Times New Roman" w:cs="Times New Roman"/>
          <w:sz w:val="24"/>
          <w:szCs w:val="24"/>
        </w:rPr>
        <w:t xml:space="preserve"> obtained from the US Census Bureau. Temperature data obtained from PRISM Climate Group (Oregon State University 2022). </w:t>
      </w:r>
    </w:p>
    <w:p w14:paraId="33ADC62C" w14:textId="2C9853E9" w:rsidR="00343109" w:rsidRDefault="00343109" w:rsidP="005B41F5">
      <w:pPr>
        <w:rPr>
          <w:rFonts w:ascii="Times New Roman" w:eastAsia="Times New Roman" w:hAnsi="Times New Roman" w:cs="Times New Roman"/>
          <w:sz w:val="24"/>
          <w:szCs w:val="24"/>
        </w:rPr>
      </w:pPr>
    </w:p>
    <w:p w14:paraId="6AD7E7E2" w14:textId="77E7CBEC" w:rsidR="00343109" w:rsidRDefault="00343109" w:rsidP="005B41F5">
      <w:pPr>
        <w:rPr>
          <w:rFonts w:ascii="Times New Roman" w:eastAsia="Times New Roman" w:hAnsi="Times New Roman" w:cs="Times New Roman"/>
          <w:sz w:val="24"/>
          <w:szCs w:val="24"/>
        </w:rPr>
      </w:pPr>
    </w:p>
    <w:p w14:paraId="128722A2" w14:textId="65486B1B" w:rsidR="00343109" w:rsidRDefault="00343109" w:rsidP="005B41F5">
      <w:pPr>
        <w:rPr>
          <w:rFonts w:ascii="Times New Roman" w:eastAsia="Times New Roman" w:hAnsi="Times New Roman" w:cs="Times New Roman"/>
          <w:sz w:val="24"/>
          <w:szCs w:val="24"/>
        </w:rPr>
      </w:pPr>
    </w:p>
    <w:p w14:paraId="2641C4E0" w14:textId="442A8597" w:rsidR="00343109" w:rsidRDefault="00343109" w:rsidP="005B41F5">
      <w:pPr>
        <w:rPr>
          <w:rFonts w:ascii="Times New Roman" w:eastAsia="Times New Roman" w:hAnsi="Times New Roman" w:cs="Times New Roman"/>
          <w:sz w:val="24"/>
          <w:szCs w:val="24"/>
        </w:rPr>
      </w:pPr>
    </w:p>
    <w:p w14:paraId="2E53BEE2" w14:textId="5DCEB373" w:rsidR="00343109" w:rsidRDefault="00343109" w:rsidP="005B41F5">
      <w:pPr>
        <w:rPr>
          <w:rFonts w:ascii="Times New Roman" w:eastAsia="Times New Roman" w:hAnsi="Times New Roman" w:cs="Times New Roman"/>
          <w:sz w:val="24"/>
          <w:szCs w:val="24"/>
        </w:rPr>
      </w:pPr>
    </w:p>
    <w:p w14:paraId="5DC72A54" w14:textId="3CAFB367" w:rsidR="00343109" w:rsidRDefault="00343109" w:rsidP="005B41F5">
      <w:pPr>
        <w:rPr>
          <w:rFonts w:ascii="Times New Roman" w:eastAsia="Times New Roman" w:hAnsi="Times New Roman" w:cs="Times New Roman"/>
          <w:sz w:val="24"/>
          <w:szCs w:val="24"/>
        </w:rPr>
      </w:pPr>
    </w:p>
    <w:p w14:paraId="3B825CEC" w14:textId="77777777" w:rsidR="00343109" w:rsidRDefault="00343109" w:rsidP="005B41F5">
      <w:pPr>
        <w:rPr>
          <w:rFonts w:ascii="Times New Roman" w:eastAsia="Times New Roman" w:hAnsi="Times New Roman" w:cs="Times New Roman"/>
          <w:sz w:val="24"/>
          <w:szCs w:val="24"/>
        </w:rPr>
      </w:pPr>
    </w:p>
    <w:p w14:paraId="498239C0" w14:textId="0215A11D" w:rsidR="005B41F5" w:rsidRDefault="00801136" w:rsidP="005B41F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D279CE" wp14:editId="2F50ADC5">
            <wp:extent cx="5942618" cy="2719346"/>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S example plot.png"/>
                    <pic:cNvPicPr/>
                  </pic:nvPicPr>
                  <pic:blipFill rotWithShape="1">
                    <a:blip r:embed="rId10">
                      <a:extLst>
                        <a:ext uri="{28A0092B-C50C-407E-A947-70E740481C1C}">
                          <a14:useLocalDpi xmlns:a14="http://schemas.microsoft.com/office/drawing/2010/main" val="0"/>
                        </a:ext>
                      </a:extLst>
                    </a:blip>
                    <a:srcRect t="21226" b="17760"/>
                    <a:stretch/>
                  </pic:blipFill>
                  <pic:spPr bwMode="auto">
                    <a:xfrm>
                      <a:off x="0" y="0"/>
                      <a:ext cx="5943600" cy="2719795"/>
                    </a:xfrm>
                    <a:prstGeom prst="rect">
                      <a:avLst/>
                    </a:prstGeom>
                    <a:ln>
                      <a:noFill/>
                    </a:ln>
                    <a:extLst>
                      <a:ext uri="{53640926-AAD7-44D8-BBD7-CCE9431645EC}">
                        <a14:shadowObscured xmlns:a14="http://schemas.microsoft.com/office/drawing/2010/main"/>
                      </a:ext>
                    </a:extLst>
                  </pic:spPr>
                </pic:pic>
              </a:graphicData>
            </a:graphic>
          </wp:inline>
        </w:drawing>
      </w:r>
    </w:p>
    <w:p w14:paraId="77DAC108" w14:textId="4CDE7A03" w:rsidR="00075CC8" w:rsidRPr="00075CC8" w:rsidRDefault="00075CC8" w:rsidP="005B41F5">
      <w:pPr>
        <w:rPr>
          <w:rFonts w:ascii="Times New Roman" w:eastAsia="Times New Roman" w:hAnsi="Times New Roman" w:cs="Times New Roman"/>
          <w:sz w:val="24"/>
          <w:szCs w:val="24"/>
        </w:rPr>
      </w:pPr>
      <w:commentRangeStart w:id="103"/>
      <w:r>
        <w:rPr>
          <w:rFonts w:ascii="Times New Roman" w:hAnsi="Times New Roman" w:cs="Times New Roman"/>
          <w:b/>
          <w:bCs/>
          <w:sz w:val="24"/>
          <w:szCs w:val="24"/>
        </w:rPr>
        <w:t>Supplemental Figure 2</w:t>
      </w:r>
      <w:commentRangeEnd w:id="103"/>
      <w:r w:rsidR="000D180F">
        <w:rPr>
          <w:rStyle w:val="CommentReference"/>
        </w:rPr>
        <w:commentReference w:id="103"/>
      </w:r>
      <w:r>
        <w:rPr>
          <w:rFonts w:ascii="Times New Roman" w:hAnsi="Times New Roman" w:cs="Times New Roman"/>
          <w:b/>
          <w:bCs/>
          <w:sz w:val="24"/>
          <w:szCs w:val="24"/>
        </w:rPr>
        <w:t xml:space="preserve">. </w:t>
      </w:r>
      <w:r w:rsidR="00FD1DD5" w:rsidRPr="00FD1DD5">
        <w:rPr>
          <w:rFonts w:ascii="Times New Roman" w:hAnsi="Times New Roman" w:cs="Times New Roman"/>
          <w:bCs/>
          <w:sz w:val="24"/>
          <w:szCs w:val="24"/>
        </w:rPr>
        <w:t>A</w:t>
      </w:r>
      <w:r w:rsidRPr="00FD1DD5">
        <w:rPr>
          <w:rFonts w:ascii="Times New Roman" w:hAnsi="Times New Roman" w:cs="Times New Roman"/>
          <w:bCs/>
          <w:sz w:val="24"/>
          <w:szCs w:val="24"/>
        </w:rPr>
        <w:t>)</w:t>
      </w:r>
      <w:r>
        <w:rPr>
          <w:rFonts w:ascii="Times New Roman" w:hAnsi="Times New Roman" w:cs="Times New Roman"/>
          <w:bCs/>
          <w:sz w:val="24"/>
          <w:szCs w:val="24"/>
        </w:rPr>
        <w:t xml:space="preserve"> Red-spotted purple (</w:t>
      </w:r>
      <w:proofErr w:type="spellStart"/>
      <w:r w:rsidRPr="00075CC8">
        <w:rPr>
          <w:rFonts w:ascii="Times New Roman" w:hAnsi="Times New Roman" w:cs="Times New Roman"/>
          <w:bCs/>
          <w:i/>
          <w:sz w:val="24"/>
          <w:szCs w:val="24"/>
        </w:rPr>
        <w:t>Limenitis</w:t>
      </w:r>
      <w:proofErr w:type="spellEnd"/>
      <w:r w:rsidRPr="00075CC8">
        <w:rPr>
          <w:rFonts w:ascii="Times New Roman" w:hAnsi="Times New Roman" w:cs="Times New Roman"/>
          <w:bCs/>
          <w:i/>
          <w:sz w:val="24"/>
          <w:szCs w:val="24"/>
        </w:rPr>
        <w:t xml:space="preserve"> </w:t>
      </w:r>
      <w:proofErr w:type="spellStart"/>
      <w:r w:rsidRPr="00075CC8">
        <w:rPr>
          <w:rFonts w:ascii="Times New Roman" w:hAnsi="Times New Roman" w:cs="Times New Roman"/>
          <w:bCs/>
          <w:i/>
          <w:sz w:val="24"/>
          <w:szCs w:val="24"/>
        </w:rPr>
        <w:t>arthemis</w:t>
      </w:r>
      <w:proofErr w:type="spellEnd"/>
      <w:r w:rsidRPr="00075CC8">
        <w:rPr>
          <w:rFonts w:ascii="Times New Roman" w:hAnsi="Times New Roman" w:cs="Times New Roman"/>
          <w:bCs/>
          <w:i/>
          <w:sz w:val="24"/>
          <w:szCs w:val="24"/>
        </w:rPr>
        <w:t xml:space="preserve"> </w:t>
      </w:r>
      <w:proofErr w:type="spellStart"/>
      <w:r w:rsidRPr="00075CC8">
        <w:rPr>
          <w:rFonts w:ascii="Times New Roman" w:hAnsi="Times New Roman" w:cs="Times New Roman"/>
          <w:bCs/>
          <w:i/>
          <w:sz w:val="24"/>
          <w:szCs w:val="24"/>
        </w:rPr>
        <w:t>astyanax</w:t>
      </w:r>
      <w:proofErr w:type="spellEnd"/>
      <w:r>
        <w:rPr>
          <w:rFonts w:ascii="Times New Roman" w:hAnsi="Times New Roman" w:cs="Times New Roman"/>
          <w:bCs/>
          <w:sz w:val="24"/>
          <w:szCs w:val="24"/>
        </w:rPr>
        <w:t xml:space="preserve">), a focal species included in analyses. </w:t>
      </w:r>
      <w:r w:rsidR="00FD1DD5">
        <w:rPr>
          <w:rFonts w:ascii="Times New Roman" w:hAnsi="Times New Roman" w:cs="Times New Roman"/>
          <w:bCs/>
          <w:sz w:val="24"/>
          <w:szCs w:val="24"/>
        </w:rPr>
        <w:t>B</w:t>
      </w:r>
      <w:r>
        <w:rPr>
          <w:rFonts w:ascii="Times New Roman" w:hAnsi="Times New Roman" w:cs="Times New Roman"/>
          <w:bCs/>
          <w:sz w:val="24"/>
          <w:szCs w:val="24"/>
        </w:rPr>
        <w:t xml:space="preserve">) </w:t>
      </w:r>
      <w:r w:rsidR="00B92370">
        <w:rPr>
          <w:rFonts w:ascii="Times New Roman" w:hAnsi="Times New Roman" w:cs="Times New Roman"/>
          <w:bCs/>
          <w:sz w:val="24"/>
          <w:szCs w:val="24"/>
        </w:rPr>
        <w:t xml:space="preserve">Histogram of records by </w:t>
      </w:r>
      <w:proofErr w:type="spellStart"/>
      <w:r w:rsidR="00B92370">
        <w:rPr>
          <w:rFonts w:ascii="Times New Roman" w:hAnsi="Times New Roman" w:cs="Times New Roman"/>
          <w:bCs/>
          <w:sz w:val="24"/>
          <w:szCs w:val="24"/>
        </w:rPr>
        <w:t>julian</w:t>
      </w:r>
      <w:proofErr w:type="spellEnd"/>
      <w:r w:rsidR="00B92370">
        <w:rPr>
          <w:rFonts w:ascii="Times New Roman" w:hAnsi="Times New Roman" w:cs="Times New Roman"/>
          <w:bCs/>
          <w:sz w:val="24"/>
          <w:szCs w:val="24"/>
        </w:rPr>
        <w:t xml:space="preserve"> date collected for </w:t>
      </w:r>
      <w:r w:rsidR="00B92370" w:rsidRPr="00B92370">
        <w:rPr>
          <w:rFonts w:ascii="Times New Roman" w:hAnsi="Times New Roman" w:cs="Times New Roman"/>
          <w:bCs/>
          <w:i/>
          <w:sz w:val="24"/>
          <w:szCs w:val="24"/>
        </w:rPr>
        <w:t xml:space="preserve">L. </w:t>
      </w:r>
      <w:proofErr w:type="spellStart"/>
      <w:r w:rsidR="00B92370" w:rsidRPr="00B92370">
        <w:rPr>
          <w:rFonts w:ascii="Times New Roman" w:hAnsi="Times New Roman" w:cs="Times New Roman"/>
          <w:bCs/>
          <w:i/>
          <w:sz w:val="24"/>
          <w:szCs w:val="24"/>
        </w:rPr>
        <w:t>arthemis</w:t>
      </w:r>
      <w:proofErr w:type="spellEnd"/>
      <w:r w:rsidR="00B92370" w:rsidRPr="00B92370">
        <w:rPr>
          <w:rFonts w:ascii="Times New Roman" w:hAnsi="Times New Roman" w:cs="Times New Roman"/>
          <w:bCs/>
          <w:i/>
          <w:sz w:val="24"/>
          <w:szCs w:val="24"/>
        </w:rPr>
        <w:t xml:space="preserve"> </w:t>
      </w:r>
      <w:proofErr w:type="spellStart"/>
      <w:r w:rsidR="00B92370" w:rsidRPr="00B92370">
        <w:rPr>
          <w:rFonts w:ascii="Times New Roman" w:hAnsi="Times New Roman" w:cs="Times New Roman"/>
          <w:bCs/>
          <w:i/>
          <w:sz w:val="24"/>
          <w:szCs w:val="24"/>
        </w:rPr>
        <w:t>astyanax</w:t>
      </w:r>
      <w:proofErr w:type="spellEnd"/>
      <w:r w:rsidR="00B92370">
        <w:rPr>
          <w:rFonts w:ascii="Times New Roman" w:hAnsi="Times New Roman" w:cs="Times New Roman"/>
          <w:bCs/>
          <w:sz w:val="24"/>
          <w:szCs w:val="24"/>
        </w:rPr>
        <w:t xml:space="preserve"> </w:t>
      </w:r>
      <w:r w:rsidR="00801136">
        <w:rPr>
          <w:rFonts w:ascii="Times New Roman" w:hAnsi="Times New Roman" w:cs="Times New Roman"/>
          <w:bCs/>
          <w:sz w:val="24"/>
          <w:szCs w:val="24"/>
        </w:rPr>
        <w:t>in 2016</w:t>
      </w:r>
      <w:r w:rsidR="00B92370">
        <w:rPr>
          <w:rFonts w:ascii="Times New Roman" w:hAnsi="Times New Roman" w:cs="Times New Roman"/>
          <w:bCs/>
          <w:sz w:val="24"/>
          <w:szCs w:val="24"/>
        </w:rPr>
        <w:t>. There were a total of 26 records for this species in 2016.</w:t>
      </w:r>
      <w:r w:rsidR="00801136">
        <w:rPr>
          <w:rFonts w:ascii="Times New Roman" w:hAnsi="Times New Roman" w:cs="Times New Roman"/>
          <w:bCs/>
          <w:sz w:val="24"/>
          <w:szCs w:val="24"/>
        </w:rPr>
        <w:t xml:space="preserve"> </w:t>
      </w:r>
      <w:r w:rsidR="00B92370">
        <w:rPr>
          <w:rFonts w:ascii="Times New Roman" w:hAnsi="Times New Roman" w:cs="Times New Roman"/>
          <w:bCs/>
          <w:sz w:val="24"/>
          <w:szCs w:val="24"/>
        </w:rPr>
        <w:t>The date by which the firs</w:t>
      </w:r>
      <w:r w:rsidR="008212C2">
        <w:rPr>
          <w:rFonts w:ascii="Times New Roman" w:hAnsi="Times New Roman" w:cs="Times New Roman"/>
          <w:bCs/>
          <w:sz w:val="24"/>
          <w:szCs w:val="24"/>
        </w:rPr>
        <w:t xml:space="preserve">t 10% </w:t>
      </w:r>
      <w:r w:rsidR="00B92370">
        <w:rPr>
          <w:rFonts w:ascii="Times New Roman" w:hAnsi="Times New Roman" w:cs="Times New Roman"/>
          <w:bCs/>
          <w:sz w:val="24"/>
          <w:szCs w:val="24"/>
        </w:rPr>
        <w:t xml:space="preserve">of records for that year </w:t>
      </w:r>
      <w:r w:rsidR="008212C2">
        <w:rPr>
          <w:rFonts w:ascii="Times New Roman" w:hAnsi="Times New Roman" w:cs="Times New Roman"/>
          <w:bCs/>
          <w:sz w:val="24"/>
          <w:szCs w:val="24"/>
        </w:rPr>
        <w:t xml:space="preserve">(3 records) </w:t>
      </w:r>
      <w:r w:rsidR="00801136">
        <w:rPr>
          <w:rFonts w:ascii="Times New Roman" w:hAnsi="Times New Roman" w:cs="Times New Roman"/>
          <w:bCs/>
          <w:sz w:val="24"/>
          <w:szCs w:val="24"/>
        </w:rPr>
        <w:t>had been collected was on 7 May (</w:t>
      </w:r>
      <w:proofErr w:type="spellStart"/>
      <w:r w:rsidR="00801136">
        <w:rPr>
          <w:rFonts w:ascii="Times New Roman" w:hAnsi="Times New Roman" w:cs="Times New Roman"/>
          <w:bCs/>
          <w:sz w:val="24"/>
          <w:szCs w:val="24"/>
        </w:rPr>
        <w:t>julian</w:t>
      </w:r>
      <w:proofErr w:type="spellEnd"/>
      <w:r w:rsidR="00801136">
        <w:rPr>
          <w:rFonts w:ascii="Times New Roman" w:hAnsi="Times New Roman" w:cs="Times New Roman"/>
          <w:bCs/>
          <w:sz w:val="24"/>
          <w:szCs w:val="24"/>
        </w:rPr>
        <w:t xml:space="preserve"> date = 128), which is indicated by a </w:t>
      </w:r>
      <w:r w:rsidR="00FD1DD5">
        <w:rPr>
          <w:rFonts w:ascii="Times New Roman" w:hAnsi="Times New Roman" w:cs="Times New Roman"/>
          <w:bCs/>
          <w:sz w:val="24"/>
          <w:szCs w:val="24"/>
        </w:rPr>
        <w:t>vertical, dotted red</w:t>
      </w:r>
      <w:r w:rsidR="00801136">
        <w:rPr>
          <w:rFonts w:ascii="Times New Roman" w:hAnsi="Times New Roman" w:cs="Times New Roman"/>
          <w:bCs/>
          <w:sz w:val="24"/>
          <w:szCs w:val="24"/>
        </w:rPr>
        <w:t xml:space="preserve"> line. </w:t>
      </w:r>
    </w:p>
    <w:p w14:paraId="23EE69DF" w14:textId="77777777" w:rsidR="005B41F5" w:rsidRDefault="005B41F5" w:rsidP="005B41F5">
      <w:pPr>
        <w:rPr>
          <w:rFonts w:ascii="Times New Roman" w:eastAsia="Times New Roman" w:hAnsi="Times New Roman" w:cs="Times New Roman"/>
          <w:sz w:val="24"/>
          <w:szCs w:val="24"/>
        </w:rPr>
      </w:pPr>
    </w:p>
    <w:p w14:paraId="0C6051CD" w14:textId="77777777" w:rsidR="005B41F5" w:rsidRDefault="005B41F5" w:rsidP="005B41F5">
      <w:pPr>
        <w:rPr>
          <w:rFonts w:ascii="Times New Roman" w:eastAsia="Times New Roman" w:hAnsi="Times New Roman" w:cs="Times New Roman"/>
          <w:sz w:val="24"/>
          <w:szCs w:val="24"/>
        </w:rPr>
      </w:pPr>
    </w:p>
    <w:p w14:paraId="3BDF80EC" w14:textId="77777777" w:rsidR="008C00E4" w:rsidRDefault="000D180F">
      <w:r>
        <w:rPr>
          <w:rStyle w:val="CommentReference"/>
        </w:rPr>
        <w:commentReference w:id="104"/>
      </w:r>
    </w:p>
    <w:sectPr w:rsidR="008C00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aura Hamon" w:date="2022-07-12T21:33:00Z" w:initials="LH">
    <w:p w14:paraId="305C1745" w14:textId="439810D5" w:rsidR="004D1A25" w:rsidRDefault="004D1A25">
      <w:pPr>
        <w:pStyle w:val="CommentText"/>
      </w:pPr>
      <w:r>
        <w:rPr>
          <w:rStyle w:val="CommentReference"/>
        </w:rPr>
        <w:annotationRef/>
      </w:r>
      <w:r>
        <w:t>I switch to the term “spring appearance date” since it felt more apt, but don’t know if that was the right call. If it is the right call, I’ll need to fix the figure axis titles.</w:t>
      </w:r>
    </w:p>
  </w:comment>
  <w:comment w:id="20" w:author="Hurlbert, Allen Hartley" w:date="2022-07-14T11:45:00Z" w:initials="HAH">
    <w:p w14:paraId="277A0E91" w14:textId="6595A558" w:rsidR="0044334F" w:rsidRDefault="0044334F">
      <w:pPr>
        <w:pStyle w:val="CommentText"/>
      </w:pPr>
      <w:r>
        <w:rPr>
          <w:rStyle w:val="CommentReference"/>
        </w:rPr>
        <w:annotationRef/>
      </w:r>
      <w:r>
        <w:t>Citation for this as best practice</w:t>
      </w:r>
    </w:p>
  </w:comment>
  <w:comment w:id="34" w:author="Hurlbert, Allen Hartley" w:date="2022-07-14T15:06:00Z" w:initials="HAH">
    <w:p w14:paraId="534B15F7" w14:textId="77777777" w:rsidR="006A3AD4" w:rsidRDefault="006A3AD4">
      <w:pPr>
        <w:pStyle w:val="CommentText"/>
      </w:pPr>
      <w:r>
        <w:rPr>
          <w:rStyle w:val="CommentReference"/>
        </w:rPr>
        <w:annotationRef/>
      </w:r>
      <w:r>
        <w:t xml:space="preserve">This is really a “nothing to see here” result. </w:t>
      </w:r>
    </w:p>
    <w:p w14:paraId="6203FE66" w14:textId="77777777" w:rsidR="006A3AD4" w:rsidRDefault="006A3AD4">
      <w:pPr>
        <w:pStyle w:val="CommentText"/>
      </w:pPr>
    </w:p>
    <w:p w14:paraId="1612A30A" w14:textId="77777777" w:rsidR="006A3AD4" w:rsidRDefault="006A3AD4">
      <w:pPr>
        <w:pStyle w:val="CommentText"/>
      </w:pPr>
      <w:r>
        <w:t xml:space="preserve">Something to consider is dropping the year analyses entirely from the </w:t>
      </w:r>
      <w:proofErr w:type="spellStart"/>
      <w:r>
        <w:t>ms.</w:t>
      </w:r>
      <w:proofErr w:type="spellEnd"/>
    </w:p>
    <w:p w14:paraId="3F402048" w14:textId="77777777" w:rsidR="006A3AD4" w:rsidRDefault="006A3AD4">
      <w:pPr>
        <w:pStyle w:val="CommentText"/>
      </w:pPr>
    </w:p>
    <w:p w14:paraId="4EC1CEC2" w14:textId="21B9A64F" w:rsidR="006A3AD4" w:rsidRDefault="006A3AD4">
      <w:pPr>
        <w:pStyle w:val="CommentText"/>
      </w:pPr>
      <w:r>
        <w:t>The real question is how is the problem set up in the introduction and what are we saying about it. Perhaps there are useful things to say about this result, but if not, we could consider dropping...</w:t>
      </w:r>
    </w:p>
  </w:comment>
  <w:comment w:id="68" w:author="Hurlbert, Allen Hartley" w:date="2022-07-14T15:29:00Z" w:initials="HAH">
    <w:p w14:paraId="5F86D68B" w14:textId="4B4D40BA" w:rsidR="00EE7680" w:rsidRDefault="00EE7680">
      <w:pPr>
        <w:pStyle w:val="CommentText"/>
      </w:pPr>
      <w:r>
        <w:rPr>
          <w:rStyle w:val="CommentReference"/>
        </w:rPr>
        <w:annotationRef/>
      </w:r>
      <w:r>
        <w:t xml:space="preserve">I wonder if it makes sense to split out panels 1a and 1b from old Figure 1 into their own figure, since they get referred to first. </w:t>
      </w:r>
    </w:p>
    <w:p w14:paraId="6DB90DCA" w14:textId="6F52DFA3" w:rsidR="00EE7680" w:rsidRDefault="00EE7680">
      <w:pPr>
        <w:pStyle w:val="CommentText"/>
      </w:pPr>
    </w:p>
    <w:p w14:paraId="595A67B9" w14:textId="564BAE19" w:rsidR="00EE7680" w:rsidRDefault="00EE7680">
      <w:pPr>
        <w:pStyle w:val="CommentText"/>
      </w:pPr>
      <w:r>
        <w:t>Then the new figure showing example scatterplots for 4 or 6 species.</w:t>
      </w:r>
    </w:p>
    <w:p w14:paraId="3062D8E3" w14:textId="5B275434" w:rsidR="00EE7680" w:rsidRDefault="00EE7680">
      <w:pPr>
        <w:pStyle w:val="CommentText"/>
      </w:pPr>
    </w:p>
    <w:p w14:paraId="0ED643A2" w14:textId="40542710" w:rsidR="00EE7680" w:rsidRDefault="00EE7680">
      <w:pPr>
        <w:pStyle w:val="CommentText"/>
      </w:pPr>
      <w:r>
        <w:t xml:space="preserve">Then the remainder of old figure 1 showing the </w:t>
      </w:r>
    </w:p>
  </w:comment>
  <w:comment w:id="71" w:author="Hurlbert, Allen Hartley" w:date="2022-07-14T15:18:00Z" w:initials="HAH">
    <w:p w14:paraId="6128067E" w14:textId="0ED81611" w:rsidR="002120C3" w:rsidRDefault="002120C3">
      <w:pPr>
        <w:pStyle w:val="CommentText"/>
      </w:pPr>
      <w:r>
        <w:rPr>
          <w:rStyle w:val="CommentReference"/>
        </w:rPr>
        <w:annotationRef/>
      </w:r>
      <w:r>
        <w:t>Drop?</w:t>
      </w:r>
    </w:p>
  </w:comment>
  <w:comment w:id="79" w:author="Hurlbert, Allen Hartley" w:date="2022-07-14T15:20:00Z" w:initials="HAH">
    <w:p w14:paraId="73E1B1D4" w14:textId="1C23C802" w:rsidR="00CF093B" w:rsidRDefault="00CF093B">
      <w:pPr>
        <w:pStyle w:val="CommentText"/>
      </w:pPr>
      <w:r>
        <w:rPr>
          <w:rStyle w:val="CommentReference"/>
        </w:rPr>
        <w:annotationRef/>
      </w:r>
      <w:r>
        <w:t>Possibly unnecessary; p’s may be sufficient</w:t>
      </w:r>
    </w:p>
  </w:comment>
  <w:comment w:id="103" w:author="Hurlbert, Allen Hartley" w:date="2022-07-14T15:25:00Z" w:initials="HAH">
    <w:p w14:paraId="3AE414B1" w14:textId="71A3D187" w:rsidR="000D180F" w:rsidRDefault="000D180F">
      <w:pPr>
        <w:pStyle w:val="CommentText"/>
      </w:pPr>
      <w:r>
        <w:rPr>
          <w:rStyle w:val="CommentReference"/>
        </w:rPr>
        <w:annotationRef/>
      </w:r>
      <w:r>
        <w:t xml:space="preserve">Make new Figure 1, include at least 2 example species with histograms of observations for a single year for each, then panels showing early date vs temperature showing how the early dates estimated from the first panels are data points in the second set. Then a final bottom panel with a trait analysis where species are data points, and you show with arrows how the slopes of middle panels are data points in the bottom. Probably good to choose two example species with both steep and flat responses to temperature. </w:t>
      </w:r>
    </w:p>
  </w:comment>
  <w:comment w:id="104" w:author="Hurlbert, Allen Hartley" w:date="2022-07-14T15:28:00Z" w:initials="HAH">
    <w:p w14:paraId="34AA185D" w14:textId="024D7176" w:rsidR="000D180F" w:rsidRDefault="000D180F">
      <w:pPr>
        <w:pStyle w:val="CommentText"/>
      </w:pPr>
      <w:r>
        <w:rPr>
          <w:rStyle w:val="CommentReference"/>
        </w:rPr>
        <w:annotationRef/>
      </w:r>
      <w:r>
        <w:t>Would be good to provide a supplemental figure which are the temperature vs early date scatterplots for all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5C1745" w15:done="0"/>
  <w15:commentEx w15:paraId="277A0E91" w15:done="0"/>
  <w15:commentEx w15:paraId="4EC1CEC2" w15:done="0"/>
  <w15:commentEx w15:paraId="0ED643A2" w15:done="0"/>
  <w15:commentEx w15:paraId="6128067E" w15:done="0"/>
  <w15:commentEx w15:paraId="73E1B1D4" w15:done="0"/>
  <w15:commentEx w15:paraId="3AE414B1" w15:done="0"/>
  <w15:commentEx w15:paraId="34AA18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4106D"/>
    <w:multiLevelType w:val="hybridMultilevel"/>
    <w:tmpl w:val="D3585336"/>
    <w:lvl w:ilvl="0" w:tplc="C01C7298">
      <w:start w:val="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ura Hamon">
    <w15:presenceInfo w15:providerId="None" w15:userId="Laura Hamon"/>
  </w15:person>
  <w15:person w15:author="Hurlbert, Allen Hartley">
    <w15:presenceInfo w15:providerId="AD" w15:userId="S-1-5-21-344340502-4252695000-2390403120-1264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1F5"/>
    <w:rsid w:val="00017A09"/>
    <w:rsid w:val="00035FFD"/>
    <w:rsid w:val="00045986"/>
    <w:rsid w:val="00075CC8"/>
    <w:rsid w:val="000D180F"/>
    <w:rsid w:val="00100D93"/>
    <w:rsid w:val="001678F2"/>
    <w:rsid w:val="0017489E"/>
    <w:rsid w:val="00175082"/>
    <w:rsid w:val="001C0565"/>
    <w:rsid w:val="001E2E0D"/>
    <w:rsid w:val="001F71B4"/>
    <w:rsid w:val="002120C3"/>
    <w:rsid w:val="00223F08"/>
    <w:rsid w:val="00224D88"/>
    <w:rsid w:val="0027416F"/>
    <w:rsid w:val="002A788A"/>
    <w:rsid w:val="002B7A49"/>
    <w:rsid w:val="002D523E"/>
    <w:rsid w:val="00307745"/>
    <w:rsid w:val="00324D81"/>
    <w:rsid w:val="00325D6F"/>
    <w:rsid w:val="00343109"/>
    <w:rsid w:val="00375D5A"/>
    <w:rsid w:val="003D7A87"/>
    <w:rsid w:val="0044334F"/>
    <w:rsid w:val="004D1A25"/>
    <w:rsid w:val="00530856"/>
    <w:rsid w:val="005B41F5"/>
    <w:rsid w:val="005E593B"/>
    <w:rsid w:val="006A3AD4"/>
    <w:rsid w:val="00726DDC"/>
    <w:rsid w:val="00743B42"/>
    <w:rsid w:val="00801136"/>
    <w:rsid w:val="0081632E"/>
    <w:rsid w:val="008212C2"/>
    <w:rsid w:val="0082444F"/>
    <w:rsid w:val="0083066B"/>
    <w:rsid w:val="008326B0"/>
    <w:rsid w:val="008377D2"/>
    <w:rsid w:val="008B3E59"/>
    <w:rsid w:val="008B5C8A"/>
    <w:rsid w:val="008C00E4"/>
    <w:rsid w:val="008D7056"/>
    <w:rsid w:val="009331EB"/>
    <w:rsid w:val="00963B3F"/>
    <w:rsid w:val="0096634F"/>
    <w:rsid w:val="0099610C"/>
    <w:rsid w:val="009A237C"/>
    <w:rsid w:val="009D1120"/>
    <w:rsid w:val="009F348B"/>
    <w:rsid w:val="00A23B52"/>
    <w:rsid w:val="00A850A8"/>
    <w:rsid w:val="00AF5253"/>
    <w:rsid w:val="00B4487E"/>
    <w:rsid w:val="00B92370"/>
    <w:rsid w:val="00CA0549"/>
    <w:rsid w:val="00CC18F8"/>
    <w:rsid w:val="00CD04EE"/>
    <w:rsid w:val="00CF093B"/>
    <w:rsid w:val="00D072C4"/>
    <w:rsid w:val="00D75C94"/>
    <w:rsid w:val="00DE563D"/>
    <w:rsid w:val="00E11D7E"/>
    <w:rsid w:val="00E46641"/>
    <w:rsid w:val="00EE7680"/>
    <w:rsid w:val="00F941B6"/>
    <w:rsid w:val="00FD1DD5"/>
    <w:rsid w:val="00FF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8BD7"/>
  <w15:chartTrackingRefBased/>
  <w15:docId w15:val="{CDF0BC23-EF75-4ECB-9B8E-BFCD755F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1F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B41F5"/>
    <w:rPr>
      <w:sz w:val="16"/>
      <w:szCs w:val="16"/>
    </w:rPr>
  </w:style>
  <w:style w:type="paragraph" w:styleId="CommentText">
    <w:name w:val="annotation text"/>
    <w:basedOn w:val="Normal"/>
    <w:link w:val="CommentTextChar"/>
    <w:uiPriority w:val="99"/>
    <w:unhideWhenUsed/>
    <w:rsid w:val="005B41F5"/>
    <w:pPr>
      <w:spacing w:line="240" w:lineRule="auto"/>
    </w:pPr>
    <w:rPr>
      <w:sz w:val="20"/>
      <w:szCs w:val="20"/>
    </w:rPr>
  </w:style>
  <w:style w:type="character" w:customStyle="1" w:styleId="CommentTextChar">
    <w:name w:val="Comment Text Char"/>
    <w:basedOn w:val="DefaultParagraphFont"/>
    <w:link w:val="CommentText"/>
    <w:uiPriority w:val="99"/>
    <w:rsid w:val="005B41F5"/>
    <w:rPr>
      <w:sz w:val="20"/>
      <w:szCs w:val="20"/>
    </w:rPr>
  </w:style>
  <w:style w:type="paragraph" w:styleId="ListParagraph">
    <w:name w:val="List Paragraph"/>
    <w:basedOn w:val="Normal"/>
    <w:uiPriority w:val="34"/>
    <w:qFormat/>
    <w:rsid w:val="005B41F5"/>
    <w:pPr>
      <w:ind w:left="720"/>
      <w:contextualSpacing/>
    </w:pPr>
  </w:style>
  <w:style w:type="table" w:styleId="PlainTable2">
    <w:name w:val="Plain Table 2"/>
    <w:basedOn w:val="TableNormal"/>
    <w:uiPriority w:val="42"/>
    <w:rsid w:val="005B41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5B4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1F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00D93"/>
    <w:rPr>
      <w:b/>
      <w:bCs/>
    </w:rPr>
  </w:style>
  <w:style w:type="character" w:customStyle="1" w:styleId="CommentSubjectChar">
    <w:name w:val="Comment Subject Char"/>
    <w:basedOn w:val="CommentTextChar"/>
    <w:link w:val="CommentSubject"/>
    <w:uiPriority w:val="99"/>
    <w:semiHidden/>
    <w:rsid w:val="00100D93"/>
    <w:rPr>
      <w:b/>
      <w:bCs/>
      <w:sz w:val="20"/>
      <w:szCs w:val="20"/>
    </w:rPr>
  </w:style>
  <w:style w:type="character" w:styleId="Hyperlink">
    <w:name w:val="Hyperlink"/>
    <w:basedOn w:val="DefaultParagraphFont"/>
    <w:uiPriority w:val="99"/>
    <w:unhideWhenUsed/>
    <w:rsid w:val="0099610C"/>
    <w:rPr>
      <w:color w:val="0563C1" w:themeColor="hyperlink"/>
      <w:u w:val="single"/>
    </w:rPr>
  </w:style>
  <w:style w:type="table" w:styleId="TableGrid">
    <w:name w:val="Table Grid"/>
    <w:basedOn w:val="TableNormal"/>
    <w:uiPriority w:val="39"/>
    <w:rsid w:val="0032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4D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30979">
      <w:bodyDiv w:val="1"/>
      <w:marLeft w:val="0"/>
      <w:marRight w:val="0"/>
      <w:marTop w:val="0"/>
      <w:marBottom w:val="0"/>
      <w:divBdr>
        <w:top w:val="none" w:sz="0" w:space="0" w:color="auto"/>
        <w:left w:val="none" w:sz="0" w:space="0" w:color="auto"/>
        <w:bottom w:val="none" w:sz="0" w:space="0" w:color="auto"/>
        <w:right w:val="none" w:sz="0" w:space="0" w:color="auto"/>
      </w:divBdr>
    </w:div>
    <w:div w:id="871385823">
      <w:bodyDiv w:val="1"/>
      <w:marLeft w:val="0"/>
      <w:marRight w:val="0"/>
      <w:marTop w:val="0"/>
      <w:marBottom w:val="0"/>
      <w:divBdr>
        <w:top w:val="none" w:sz="0" w:space="0" w:color="auto"/>
        <w:left w:val="none" w:sz="0" w:space="0" w:color="auto"/>
        <w:bottom w:val="none" w:sz="0" w:space="0" w:color="auto"/>
        <w:right w:val="none" w:sz="0" w:space="0" w:color="auto"/>
      </w:divBdr>
    </w:div>
    <w:div w:id="1299533201">
      <w:bodyDiv w:val="1"/>
      <w:marLeft w:val="0"/>
      <w:marRight w:val="0"/>
      <w:marTop w:val="0"/>
      <w:marBottom w:val="0"/>
      <w:divBdr>
        <w:top w:val="none" w:sz="0" w:space="0" w:color="auto"/>
        <w:left w:val="none" w:sz="0" w:space="0" w:color="auto"/>
        <w:bottom w:val="none" w:sz="0" w:space="0" w:color="auto"/>
        <w:right w:val="none" w:sz="0" w:space="0" w:color="auto"/>
      </w:divBdr>
    </w:div>
    <w:div w:id="206445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16</Pages>
  <Words>2819</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CALS CAAT</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Hamon</dc:creator>
  <cp:keywords/>
  <dc:description/>
  <cp:lastModifiedBy>Hurlbert, Allen Hartley</cp:lastModifiedBy>
  <cp:revision>6</cp:revision>
  <dcterms:created xsi:type="dcterms:W3CDTF">2022-07-14T15:44:00Z</dcterms:created>
  <dcterms:modified xsi:type="dcterms:W3CDTF">2022-07-14T19:32:00Z</dcterms:modified>
</cp:coreProperties>
</file>