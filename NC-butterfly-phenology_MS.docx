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62C9" w14:textId="0E71619B" w:rsidR="000F704D" w:rsidRDefault="000F704D">
      <w:pPr>
        <w:rPr>
          <w:rFonts w:ascii="Times New Roman" w:hAnsi="Times New Roman" w:cs="Times New Roman"/>
          <w:sz w:val="24"/>
          <w:szCs w:val="24"/>
        </w:rPr>
      </w:pPr>
      <w:r>
        <w:rPr>
          <w:rFonts w:ascii="Times New Roman" w:hAnsi="Times New Roman" w:cs="Times New Roman"/>
          <w:sz w:val="24"/>
          <w:szCs w:val="24"/>
        </w:rPr>
        <w:t>Abstract</w:t>
      </w:r>
    </w:p>
    <w:p w14:paraId="2EBA217F" w14:textId="3FA6FC07" w:rsidR="000F704D" w:rsidRDefault="000F704D" w:rsidP="000F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Butterflies as a useful model of phenological change </w:t>
      </w:r>
    </w:p>
    <w:p w14:paraId="04CEEB26" w14:textId="29888865" w:rsidR="000F704D" w:rsidRPr="000F704D" w:rsidRDefault="000F704D" w:rsidP="000F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Limited understanding of phenological change in the SE US</w:t>
      </w:r>
    </w:p>
    <w:p w14:paraId="65F72C26" w14:textId="5B66C181" w:rsidR="001762A3" w:rsidRPr="000F704D" w:rsidRDefault="001762A3">
      <w:pPr>
        <w:rPr>
          <w:rFonts w:ascii="Times New Roman" w:hAnsi="Times New Roman" w:cs="Times New Roman"/>
          <w:sz w:val="24"/>
          <w:szCs w:val="24"/>
        </w:rPr>
      </w:pPr>
      <w:r w:rsidRPr="000F704D">
        <w:rPr>
          <w:rFonts w:ascii="Times New Roman" w:hAnsi="Times New Roman" w:cs="Times New Roman"/>
          <w:sz w:val="24"/>
          <w:szCs w:val="24"/>
        </w:rPr>
        <w:t>Methods:</w:t>
      </w:r>
    </w:p>
    <w:p w14:paraId="5BC9AAB8" w14:textId="00160D2C" w:rsidR="001762A3" w:rsidRPr="000F704D" w:rsidRDefault="001762A3">
      <w:pPr>
        <w:rPr>
          <w:rFonts w:ascii="Times New Roman" w:hAnsi="Times New Roman" w:cs="Times New Roman"/>
          <w:sz w:val="24"/>
          <w:szCs w:val="24"/>
        </w:rPr>
      </w:pPr>
      <w:r w:rsidRPr="000F704D">
        <w:rPr>
          <w:rFonts w:ascii="Times New Roman" w:hAnsi="Times New Roman" w:cs="Times New Roman"/>
          <w:sz w:val="24"/>
          <w:szCs w:val="24"/>
        </w:rPr>
        <w:tab/>
        <w:t>Introduction to system</w:t>
      </w:r>
    </w:p>
    <w:p w14:paraId="70BAA07E" w14:textId="298112D6" w:rsidR="00DD0B9A" w:rsidRPr="008B0F37" w:rsidRDefault="001762A3" w:rsidP="00DD0B9A">
      <w:pPr>
        <w:pStyle w:val="ListParagraph"/>
        <w:numPr>
          <w:ilvl w:val="0"/>
          <w:numId w:val="1"/>
        </w:numPr>
        <w:rPr>
          <w:rFonts w:ascii="Times New Roman" w:hAnsi="Times New Roman" w:cs="Times New Roman"/>
          <w:sz w:val="24"/>
          <w:szCs w:val="24"/>
        </w:rPr>
      </w:pPr>
      <w:r w:rsidRPr="000F704D">
        <w:rPr>
          <w:rFonts w:ascii="Times New Roman" w:hAnsi="Times New Roman" w:cs="Times New Roman"/>
          <w:color w:val="000000"/>
          <w:sz w:val="24"/>
          <w:szCs w:val="24"/>
          <w:shd w:val="clear" w:color="auto" w:fill="FFFFFF"/>
        </w:rPr>
        <w:t xml:space="preserve">We used observational butterfly sighting data from the </w:t>
      </w:r>
      <w:r w:rsidRPr="000F704D">
        <w:rPr>
          <w:rFonts w:ascii="Times New Roman" w:hAnsi="Times New Roman" w:cs="Times New Roman"/>
          <w:i/>
          <w:color w:val="000000"/>
          <w:sz w:val="24"/>
          <w:szCs w:val="24"/>
          <w:shd w:val="clear" w:color="auto" w:fill="FFFFFF"/>
        </w:rPr>
        <w:t>Butterflies of North Carolina</w:t>
      </w:r>
      <w:r w:rsidRPr="000F704D">
        <w:rPr>
          <w:rFonts w:ascii="Times New Roman" w:hAnsi="Times New Roman" w:cs="Times New Roman"/>
          <w:color w:val="000000"/>
          <w:sz w:val="24"/>
          <w:szCs w:val="24"/>
          <w:shd w:val="clear" w:color="auto" w:fill="FFFFFF"/>
        </w:rPr>
        <w:t xml:space="preserve"> (2</w:t>
      </w:r>
      <w:r w:rsidR="00DD0B9A">
        <w:rPr>
          <w:rFonts w:ascii="Times New Roman" w:hAnsi="Times New Roman" w:cs="Times New Roman"/>
          <w:color w:val="000000"/>
          <w:sz w:val="24"/>
          <w:szCs w:val="24"/>
          <w:shd w:val="clear" w:color="auto" w:fill="FFFFFF"/>
        </w:rPr>
        <w:t>9</w:t>
      </w:r>
      <w:r w:rsidRPr="000F704D">
        <w:rPr>
          <w:rFonts w:ascii="Times New Roman" w:hAnsi="Times New Roman" w:cs="Times New Roman"/>
          <w:color w:val="000000"/>
          <w:sz w:val="24"/>
          <w:szCs w:val="24"/>
          <w:shd w:val="clear" w:color="auto" w:fill="FFFFFF"/>
          <w:vertAlign w:val="superscript"/>
        </w:rPr>
        <w:t>th</w:t>
      </w:r>
      <w:r w:rsidRPr="000F704D">
        <w:rPr>
          <w:rFonts w:ascii="Times New Roman" w:hAnsi="Times New Roman" w:cs="Times New Roman"/>
          <w:color w:val="000000"/>
          <w:sz w:val="24"/>
          <w:szCs w:val="24"/>
          <w:shd w:val="clear" w:color="auto" w:fill="FFFFFF"/>
        </w:rPr>
        <w:t xml:space="preserve"> Approximation)</w:t>
      </w:r>
      <w:r w:rsidR="008B0F37">
        <w:rPr>
          <w:rFonts w:ascii="Times New Roman" w:hAnsi="Times New Roman" w:cs="Times New Roman"/>
          <w:color w:val="000000"/>
          <w:sz w:val="24"/>
          <w:szCs w:val="24"/>
          <w:shd w:val="clear" w:color="auto" w:fill="FFFFFF"/>
        </w:rPr>
        <w:t xml:space="preserve"> (LeGrand and Howard 2021)</w:t>
      </w:r>
      <w:r w:rsidRPr="000F704D">
        <w:rPr>
          <w:rFonts w:ascii="Times New Roman" w:hAnsi="Times New Roman" w:cs="Times New Roman"/>
          <w:color w:val="000000"/>
          <w:sz w:val="24"/>
          <w:szCs w:val="24"/>
          <w:shd w:val="clear" w:color="auto" w:fill="FFFFFF"/>
        </w:rPr>
        <w:t xml:space="preserve">. The database was first created in 1993 and covers North Carolina’s 177 known butterfly species. It is updated yearly </w:t>
      </w:r>
      <w:r w:rsidR="008B0F37">
        <w:rPr>
          <w:rFonts w:ascii="Times New Roman" w:hAnsi="Times New Roman" w:cs="Times New Roman"/>
          <w:color w:val="000000"/>
          <w:sz w:val="24"/>
          <w:szCs w:val="24"/>
          <w:shd w:val="clear" w:color="auto" w:fill="FFFFFF"/>
        </w:rPr>
        <w:t>and included</w:t>
      </w:r>
      <w:r w:rsidRPr="000F704D">
        <w:rPr>
          <w:rFonts w:ascii="Times New Roman" w:hAnsi="Times New Roman" w:cs="Times New Roman"/>
          <w:color w:val="000000"/>
          <w:sz w:val="24"/>
          <w:szCs w:val="24"/>
          <w:shd w:val="clear" w:color="auto" w:fill="FFFFFF"/>
        </w:rPr>
        <w:t xml:space="preserve"> </w:t>
      </w:r>
      <w:r w:rsidR="008B0F37">
        <w:rPr>
          <w:rFonts w:ascii="Times New Roman" w:hAnsi="Times New Roman" w:cs="Times New Roman"/>
          <w:color w:val="000000"/>
          <w:sz w:val="24"/>
          <w:szCs w:val="24"/>
          <w:shd w:val="clear" w:color="auto" w:fill="FFFFFF"/>
        </w:rPr>
        <w:t>232,779</w:t>
      </w:r>
      <w:r w:rsidRPr="000F704D">
        <w:rPr>
          <w:rFonts w:ascii="Times New Roman" w:hAnsi="Times New Roman" w:cs="Times New Roman"/>
          <w:color w:val="000000"/>
          <w:sz w:val="24"/>
          <w:szCs w:val="24"/>
          <w:shd w:val="clear" w:color="auto" w:fill="FFFFFF"/>
        </w:rPr>
        <w:t xml:space="preserve"> records from </w:t>
      </w:r>
      <w:r w:rsidR="008B0F37">
        <w:rPr>
          <w:rFonts w:ascii="Times New Roman" w:hAnsi="Times New Roman" w:cs="Times New Roman"/>
          <w:color w:val="000000"/>
          <w:sz w:val="24"/>
          <w:szCs w:val="24"/>
          <w:shd w:val="clear" w:color="auto" w:fill="FFFFFF"/>
        </w:rPr>
        <w:t>1899</w:t>
      </w:r>
      <w:r w:rsidRPr="000F704D">
        <w:rPr>
          <w:rFonts w:ascii="Times New Roman" w:hAnsi="Times New Roman" w:cs="Times New Roman"/>
          <w:color w:val="000000"/>
          <w:sz w:val="24"/>
          <w:szCs w:val="24"/>
          <w:shd w:val="clear" w:color="auto" w:fill="FFFFFF"/>
        </w:rPr>
        <w:t xml:space="preserve"> to 20</w:t>
      </w:r>
      <w:r w:rsidR="008B0F37">
        <w:rPr>
          <w:rFonts w:ascii="Times New Roman" w:hAnsi="Times New Roman" w:cs="Times New Roman"/>
          <w:color w:val="000000"/>
          <w:sz w:val="24"/>
          <w:szCs w:val="24"/>
          <w:shd w:val="clear" w:color="auto" w:fill="FFFFFF"/>
        </w:rPr>
        <w:t>20</w:t>
      </w:r>
      <w:r w:rsidRPr="000F704D">
        <w:rPr>
          <w:rFonts w:ascii="Times New Roman" w:hAnsi="Times New Roman" w:cs="Times New Roman"/>
          <w:color w:val="000000"/>
          <w:sz w:val="24"/>
          <w:szCs w:val="24"/>
          <w:shd w:val="clear" w:color="auto" w:fill="FFFFFF"/>
        </w:rPr>
        <w:t>.</w:t>
      </w:r>
      <w:r w:rsidRPr="000F704D">
        <w:rPr>
          <w:rFonts w:ascii="Times New Roman" w:hAnsi="Times New Roman" w:cs="Times New Roman"/>
          <w:color w:val="1F497D"/>
          <w:sz w:val="24"/>
          <w:szCs w:val="24"/>
          <w:shd w:val="clear" w:color="auto" w:fill="FFFFFF"/>
        </w:rPr>
        <w:t xml:space="preserve"> </w:t>
      </w:r>
      <w:r w:rsidRPr="000F704D">
        <w:rPr>
          <w:rFonts w:ascii="Times New Roman" w:hAnsi="Times New Roman" w:cs="Times New Roman"/>
          <w:sz w:val="24"/>
          <w:szCs w:val="24"/>
          <w:shd w:val="clear" w:color="auto" w:fill="FFFFFF"/>
        </w:rPr>
        <w:t>The data</w:t>
      </w:r>
      <w:r w:rsidRPr="000F704D">
        <w:rPr>
          <w:rFonts w:ascii="Times New Roman" w:hAnsi="Times New Roman" w:cs="Times New Roman"/>
          <w:color w:val="000000"/>
          <w:sz w:val="24"/>
          <w:szCs w:val="24"/>
          <w:shd w:val="clear" w:color="auto" w:fill="FFFFFF"/>
        </w:rPr>
        <w:t xml:space="preserve"> is collected opportunistically, in which participants may submit sightings from any time or location. It covers all North Carolina counties</w:t>
      </w:r>
      <w:r w:rsidR="008B0F37">
        <w:rPr>
          <w:rFonts w:ascii="Times New Roman" w:hAnsi="Times New Roman" w:cs="Times New Roman"/>
          <w:color w:val="000000"/>
          <w:sz w:val="24"/>
          <w:szCs w:val="24"/>
          <w:shd w:val="clear" w:color="auto" w:fill="FFFFFF"/>
        </w:rPr>
        <w:t xml:space="preserve">. </w:t>
      </w:r>
      <w:r w:rsidRPr="000F704D">
        <w:rPr>
          <w:rFonts w:ascii="Times New Roman" w:hAnsi="Times New Roman" w:cs="Times New Roman"/>
          <w:color w:val="000000"/>
          <w:sz w:val="24"/>
          <w:szCs w:val="24"/>
          <w:shd w:val="clear" w:color="auto" w:fill="FFFFFF"/>
        </w:rPr>
        <w:t xml:space="preserve">Each entry lists the common name, date, observer name, number of individual butterflies observed, and the county of sighting. </w:t>
      </w:r>
      <w:r w:rsidR="008B0F37">
        <w:rPr>
          <w:rFonts w:ascii="Times New Roman" w:hAnsi="Times New Roman" w:cs="Times New Roman"/>
          <w:color w:val="000000"/>
          <w:sz w:val="24"/>
          <w:szCs w:val="24"/>
          <w:shd w:val="clear" w:color="auto" w:fill="FFFFFF"/>
        </w:rPr>
        <w:t xml:space="preserve">We selected just Triangle observations. </w:t>
      </w:r>
      <w:r w:rsidRPr="000F704D">
        <w:rPr>
          <w:rFonts w:ascii="Times New Roman" w:hAnsi="Times New Roman" w:cs="Times New Roman"/>
          <w:color w:val="000000"/>
          <w:sz w:val="24"/>
          <w:szCs w:val="24"/>
          <w:shd w:val="clear" w:color="auto" w:fill="FFFFFF"/>
        </w:rPr>
        <w:t>We used data collected from 1990 to 20</w:t>
      </w:r>
      <w:r w:rsidR="008B0F37">
        <w:rPr>
          <w:rFonts w:ascii="Times New Roman" w:hAnsi="Times New Roman" w:cs="Times New Roman"/>
          <w:color w:val="000000"/>
          <w:sz w:val="24"/>
          <w:szCs w:val="24"/>
          <w:shd w:val="clear" w:color="auto" w:fill="FFFFFF"/>
        </w:rPr>
        <w:t>20</w:t>
      </w:r>
      <w:r w:rsidRPr="000F704D">
        <w:rPr>
          <w:rFonts w:ascii="Times New Roman" w:hAnsi="Times New Roman" w:cs="Times New Roman"/>
          <w:color w:val="000000"/>
          <w:sz w:val="24"/>
          <w:szCs w:val="24"/>
          <w:shd w:val="clear" w:color="auto" w:fill="FFFFFF"/>
        </w:rPr>
        <w:t xml:space="preserve">, as </w:t>
      </w:r>
      <w:proofErr w:type="gramStart"/>
      <w:r w:rsidRPr="000F704D">
        <w:rPr>
          <w:rFonts w:ascii="Times New Roman" w:hAnsi="Times New Roman" w:cs="Times New Roman"/>
          <w:color w:val="000000"/>
          <w:sz w:val="24"/>
          <w:szCs w:val="24"/>
          <w:shd w:val="clear" w:color="auto" w:fill="FFFFFF"/>
        </w:rPr>
        <w:t>the large majority of</w:t>
      </w:r>
      <w:proofErr w:type="gramEnd"/>
      <w:r w:rsidRPr="000F704D">
        <w:rPr>
          <w:rFonts w:ascii="Times New Roman" w:hAnsi="Times New Roman" w:cs="Times New Roman"/>
          <w:color w:val="000000"/>
          <w:sz w:val="24"/>
          <w:szCs w:val="24"/>
          <w:shd w:val="clear" w:color="auto" w:fill="FFFFFF"/>
        </w:rPr>
        <w:t xml:space="preserve"> the observations were made in this interval. Within this interval, we also selected those species which had at least </w:t>
      </w:r>
      <w:r w:rsidR="008B0F37">
        <w:rPr>
          <w:rFonts w:ascii="Times New Roman" w:hAnsi="Times New Roman" w:cs="Times New Roman"/>
          <w:color w:val="000000"/>
          <w:sz w:val="24"/>
          <w:szCs w:val="24"/>
          <w:shd w:val="clear" w:color="auto" w:fill="FFFFFF"/>
        </w:rPr>
        <w:t xml:space="preserve">10 years with at least 10 records and are not significantly migratory in the Piedmont ecoregion, resulting in 42 focal species (Supplemental Table 1). </w:t>
      </w:r>
    </w:p>
    <w:p w14:paraId="2323E3AC" w14:textId="70B43088" w:rsidR="001762A3" w:rsidRPr="000F704D" w:rsidRDefault="001762A3" w:rsidP="001762A3">
      <w:pPr>
        <w:ind w:left="720"/>
        <w:rPr>
          <w:rFonts w:ascii="Times New Roman" w:hAnsi="Times New Roman" w:cs="Times New Roman"/>
          <w:sz w:val="24"/>
          <w:szCs w:val="24"/>
        </w:rPr>
      </w:pPr>
      <w:proofErr w:type="spellStart"/>
      <w:r w:rsidRPr="000F704D">
        <w:rPr>
          <w:rFonts w:ascii="Times New Roman" w:hAnsi="Times New Roman" w:cs="Times New Roman"/>
          <w:sz w:val="24"/>
          <w:szCs w:val="24"/>
        </w:rPr>
        <w:t>Subsetting</w:t>
      </w:r>
      <w:proofErr w:type="spellEnd"/>
      <w:r w:rsidRPr="000F704D">
        <w:rPr>
          <w:rFonts w:ascii="Times New Roman" w:hAnsi="Times New Roman" w:cs="Times New Roman"/>
          <w:sz w:val="24"/>
          <w:szCs w:val="24"/>
        </w:rPr>
        <w:t xml:space="preserve"> species and observations</w:t>
      </w:r>
      <w:r w:rsidRPr="000F704D">
        <w:rPr>
          <w:rFonts w:ascii="Times New Roman" w:hAnsi="Times New Roman" w:cs="Times New Roman"/>
          <w:sz w:val="24"/>
          <w:szCs w:val="24"/>
        </w:rPr>
        <w:tab/>
      </w:r>
    </w:p>
    <w:p w14:paraId="47F822CB" w14:textId="5AA9A44D" w:rsidR="00DD0B9A" w:rsidRDefault="00DD0B9A"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Selected Triangle observations</w:t>
      </w:r>
    </w:p>
    <w:p w14:paraId="3910FEDB" w14:textId="17760971" w:rsidR="008B0F37" w:rsidRDefault="008B0F37" w:rsidP="008B0F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the top three counties in terms of number of records</w:t>
      </w:r>
    </w:p>
    <w:p w14:paraId="4BB6D01C" w14:textId="58802AD5" w:rsidR="001762A3" w:rsidRDefault="001762A3" w:rsidP="001762A3">
      <w:pPr>
        <w:pStyle w:val="ListParagraph"/>
        <w:numPr>
          <w:ilvl w:val="0"/>
          <w:numId w:val="1"/>
        </w:numPr>
        <w:rPr>
          <w:rFonts w:ascii="Times New Roman" w:hAnsi="Times New Roman" w:cs="Times New Roman"/>
          <w:sz w:val="24"/>
          <w:szCs w:val="24"/>
        </w:rPr>
      </w:pPr>
      <w:r w:rsidRPr="000F704D">
        <w:rPr>
          <w:rFonts w:ascii="Times New Roman" w:hAnsi="Times New Roman" w:cs="Times New Roman"/>
          <w:sz w:val="24"/>
          <w:szCs w:val="24"/>
        </w:rPr>
        <w:t>Parameters used to select species and observations</w:t>
      </w:r>
    </w:p>
    <w:p w14:paraId="1FF5314F" w14:textId="47FF0A11"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Non migratory in the Triangle region, using xx sources</w:t>
      </w:r>
    </w:p>
    <w:p w14:paraId="05815026" w14:textId="1E320253"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least 10 good “species years”</w:t>
      </w:r>
    </w:p>
    <w:p w14:paraId="7F8FDCF3" w14:textId="1B052235" w:rsidR="00F96A16" w:rsidRPr="000F704D" w:rsidRDefault="00F96A16" w:rsidP="00F96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this means</w:t>
      </w:r>
    </w:p>
    <w:p w14:paraId="125DAC53" w14:textId="67DB07FC" w:rsidR="001762A3" w:rsidRPr="000F704D" w:rsidRDefault="001762A3" w:rsidP="001762A3">
      <w:pPr>
        <w:ind w:left="720"/>
        <w:rPr>
          <w:rFonts w:ascii="Times New Roman" w:hAnsi="Times New Roman" w:cs="Times New Roman"/>
          <w:sz w:val="24"/>
          <w:szCs w:val="24"/>
        </w:rPr>
      </w:pPr>
      <w:r w:rsidRPr="000F704D">
        <w:rPr>
          <w:rFonts w:ascii="Times New Roman" w:hAnsi="Times New Roman" w:cs="Times New Roman"/>
          <w:sz w:val="24"/>
          <w:szCs w:val="24"/>
        </w:rPr>
        <w:t>Calculating temperature</w:t>
      </w:r>
    </w:p>
    <w:p w14:paraId="58CE4409" w14:textId="0A083303" w:rsidR="001762A3"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Temperature from PRISM climate group</w:t>
      </w:r>
    </w:p>
    <w:p w14:paraId="7799C1D5" w14:textId="6BFEAAFF" w:rsidR="00F96A16" w:rsidRDefault="00F96A16" w:rsidP="00F96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Description of the data</w:t>
      </w:r>
    </w:p>
    <w:p w14:paraId="3A013175" w14:textId="23F2E150" w:rsidR="00F96A16"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Selected </w:t>
      </w:r>
      <w:proofErr w:type="gramStart"/>
      <w:r>
        <w:rPr>
          <w:rFonts w:ascii="Times New Roman" w:hAnsi="Times New Roman" w:cs="Times New Roman"/>
          <w:sz w:val="24"/>
          <w:szCs w:val="24"/>
        </w:rPr>
        <w:t>4 month</w:t>
      </w:r>
      <w:proofErr w:type="gramEnd"/>
      <w:r>
        <w:rPr>
          <w:rFonts w:ascii="Times New Roman" w:hAnsi="Times New Roman" w:cs="Times New Roman"/>
          <w:sz w:val="24"/>
          <w:szCs w:val="24"/>
        </w:rPr>
        <w:t xml:space="preserve"> window (March – June)</w:t>
      </w:r>
    </w:p>
    <w:p w14:paraId="37BA8A76" w14:textId="5783087B" w:rsidR="00F96A16" w:rsidRPr="000F704D" w:rsidRDefault="00F96A16"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Rasterized in R using x programs. </w:t>
      </w:r>
    </w:p>
    <w:p w14:paraId="3F9FF88B" w14:textId="73DFB5E9" w:rsidR="001762A3" w:rsidRPr="000F704D" w:rsidRDefault="001762A3" w:rsidP="001762A3">
      <w:pPr>
        <w:ind w:left="720"/>
        <w:rPr>
          <w:rFonts w:ascii="Times New Roman" w:hAnsi="Times New Roman" w:cs="Times New Roman"/>
          <w:sz w:val="24"/>
          <w:szCs w:val="24"/>
        </w:rPr>
      </w:pPr>
      <w:r w:rsidRPr="000F704D">
        <w:rPr>
          <w:rFonts w:ascii="Times New Roman" w:hAnsi="Times New Roman" w:cs="Times New Roman"/>
          <w:sz w:val="24"/>
          <w:szCs w:val="24"/>
        </w:rPr>
        <w:t xml:space="preserve">Defining </w:t>
      </w:r>
      <w:proofErr w:type="spellStart"/>
      <w:r w:rsidRPr="000F704D">
        <w:rPr>
          <w:rFonts w:ascii="Times New Roman" w:hAnsi="Times New Roman" w:cs="Times New Roman"/>
          <w:sz w:val="24"/>
          <w:szCs w:val="24"/>
        </w:rPr>
        <w:t>earlydate</w:t>
      </w:r>
      <w:proofErr w:type="spellEnd"/>
    </w:p>
    <w:p w14:paraId="68529A29" w14:textId="7A09733F" w:rsidR="001762A3" w:rsidRPr="000F704D" w:rsidRDefault="004B601C" w:rsidP="00176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Date associated with first 10% of individuals. </w:t>
      </w:r>
    </w:p>
    <w:p w14:paraId="68B159B2" w14:textId="2A71170F" w:rsidR="001762A3" w:rsidRDefault="001762A3" w:rsidP="00666EEA">
      <w:pPr>
        <w:ind w:firstLine="720"/>
        <w:rPr>
          <w:rFonts w:ascii="Times New Roman" w:hAnsi="Times New Roman" w:cs="Times New Roman"/>
          <w:sz w:val="24"/>
          <w:szCs w:val="24"/>
        </w:rPr>
      </w:pPr>
      <w:proofErr w:type="spellStart"/>
      <w:r w:rsidRPr="00666EEA">
        <w:rPr>
          <w:rFonts w:ascii="Times New Roman" w:hAnsi="Times New Roman" w:cs="Times New Roman"/>
          <w:sz w:val="24"/>
          <w:szCs w:val="24"/>
        </w:rPr>
        <w:t>Earlydate</w:t>
      </w:r>
      <w:proofErr w:type="spellEnd"/>
      <w:r w:rsidRPr="00666EEA">
        <w:rPr>
          <w:rFonts w:ascii="Times New Roman" w:hAnsi="Times New Roman" w:cs="Times New Roman"/>
          <w:sz w:val="24"/>
          <w:szCs w:val="24"/>
        </w:rPr>
        <w:t xml:space="preserve"> versus temp or yea</w:t>
      </w:r>
      <w:r w:rsidR="00F96A16" w:rsidRPr="00666EEA">
        <w:rPr>
          <w:rFonts w:ascii="Times New Roman" w:hAnsi="Times New Roman" w:cs="Times New Roman"/>
          <w:sz w:val="24"/>
          <w:szCs w:val="24"/>
        </w:rPr>
        <w:t>r</w:t>
      </w:r>
    </w:p>
    <w:p w14:paraId="4F8E6F91" w14:textId="4D71E64F" w:rsidR="00666EEA" w:rsidRDefault="00666EEA" w:rsidP="00666E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Remove outliers using </w:t>
      </w:r>
      <w:proofErr w:type="spellStart"/>
      <w:r>
        <w:rPr>
          <w:rFonts w:ascii="Times New Roman" w:hAnsi="Times New Roman" w:cs="Times New Roman"/>
          <w:sz w:val="24"/>
          <w:szCs w:val="24"/>
        </w:rPr>
        <w:t>cooksd</w:t>
      </w:r>
      <w:proofErr w:type="spellEnd"/>
    </w:p>
    <w:p w14:paraId="5C565988" w14:textId="43CA917C" w:rsidR="001762A3" w:rsidRDefault="001762A3" w:rsidP="00666EEA">
      <w:pPr>
        <w:ind w:firstLine="720"/>
        <w:rPr>
          <w:rFonts w:ascii="Times New Roman" w:hAnsi="Times New Roman" w:cs="Times New Roman"/>
          <w:sz w:val="24"/>
          <w:szCs w:val="24"/>
        </w:rPr>
      </w:pPr>
      <w:r w:rsidRPr="00666EEA">
        <w:rPr>
          <w:rFonts w:ascii="Times New Roman" w:hAnsi="Times New Roman" w:cs="Times New Roman"/>
          <w:sz w:val="24"/>
          <w:szCs w:val="24"/>
        </w:rPr>
        <w:t>Species traits analyses</w:t>
      </w:r>
    </w:p>
    <w:p w14:paraId="4D3C1D3C" w14:textId="162CDB94" w:rsidR="00666EEA" w:rsidRPr="00666EEA" w:rsidRDefault="00666EEA" w:rsidP="00666EE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Lmer</w:t>
      </w:r>
      <w:proofErr w:type="spellEnd"/>
      <w:r>
        <w:rPr>
          <w:rFonts w:ascii="Times New Roman" w:hAnsi="Times New Roman" w:cs="Times New Roman"/>
          <w:sz w:val="24"/>
          <w:szCs w:val="24"/>
        </w:rPr>
        <w:t xml:space="preserve"> </w:t>
      </w:r>
    </w:p>
    <w:p w14:paraId="2330F296" w14:textId="77777777" w:rsidR="001762A3" w:rsidRDefault="001762A3" w:rsidP="001762A3">
      <w:pPr>
        <w:ind w:left="720"/>
      </w:pPr>
    </w:p>
    <w:p w14:paraId="5F61B5ED" w14:textId="77777777" w:rsidR="001762A3" w:rsidRDefault="001762A3" w:rsidP="001762A3">
      <w:pPr>
        <w:pStyle w:val="ListParagraph"/>
        <w:ind w:left="1800"/>
      </w:pPr>
    </w:p>
    <w:p w14:paraId="36D44F17" w14:textId="7BA57851" w:rsidR="000F704D" w:rsidRPr="000F704D" w:rsidRDefault="000F704D">
      <w:pPr>
        <w:rPr>
          <w:rFonts w:ascii="Times New Roman" w:hAnsi="Times New Roman" w:cs="Times New Roman"/>
          <w:sz w:val="24"/>
          <w:szCs w:val="24"/>
        </w:rPr>
      </w:pPr>
      <w:r w:rsidRPr="000F704D">
        <w:rPr>
          <w:rFonts w:ascii="Times New Roman" w:hAnsi="Times New Roman" w:cs="Times New Roman"/>
          <w:sz w:val="24"/>
          <w:szCs w:val="24"/>
        </w:rPr>
        <w:t>Results</w:t>
      </w:r>
    </w:p>
    <w:p w14:paraId="1605B603" w14:textId="69A2E6CA" w:rsidR="000F704D" w:rsidRDefault="00353D90" w:rsidP="000F704D">
      <w:pPr>
        <w:jc w:val="center"/>
      </w:pPr>
      <w:r>
        <w:rPr>
          <w:noProof/>
        </w:rPr>
        <w:drawing>
          <wp:inline distT="0" distB="0" distL="0" distR="0" wp14:anchorId="297CB547" wp14:editId="1D5B48A3">
            <wp:extent cx="5943355" cy="2456003"/>
            <wp:effectExtent l="0" t="0" r="635" b="19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5">
                      <a:extLst>
                        <a:ext uri="{28A0092B-C50C-407E-A947-70E740481C1C}">
                          <a14:useLocalDpi xmlns:a14="http://schemas.microsoft.com/office/drawing/2010/main" val="0"/>
                        </a:ext>
                      </a:extLst>
                    </a:blip>
                    <a:srcRect t="9064" b="35838"/>
                    <a:stretch/>
                  </pic:blipFill>
                  <pic:spPr bwMode="auto">
                    <a:xfrm>
                      <a:off x="0" y="0"/>
                      <a:ext cx="5943600" cy="2456104"/>
                    </a:xfrm>
                    <a:prstGeom prst="rect">
                      <a:avLst/>
                    </a:prstGeom>
                    <a:ln>
                      <a:noFill/>
                    </a:ln>
                    <a:extLst>
                      <a:ext uri="{53640926-AAD7-44D8-BBD7-CCE9431645EC}">
                        <a14:shadowObscured xmlns:a14="http://schemas.microsoft.com/office/drawing/2010/main"/>
                      </a:ext>
                    </a:extLst>
                  </pic:spPr>
                </pic:pic>
              </a:graphicData>
            </a:graphic>
          </wp:inline>
        </w:drawing>
      </w:r>
    </w:p>
    <w:p w14:paraId="041127D7" w14:textId="4C38F760" w:rsidR="000F704D" w:rsidRDefault="000F704D" w:rsidP="000F704D">
      <w:pPr>
        <w:rPr>
          <w:rFonts w:ascii="Times New Roman" w:eastAsia="Times New Roman" w:hAnsi="Times New Roman" w:cs="Times New Roman"/>
          <w:sz w:val="24"/>
          <w:szCs w:val="24"/>
        </w:rPr>
      </w:pPr>
      <w:r w:rsidRPr="00F96A16">
        <w:rPr>
          <w:rFonts w:ascii="Times New Roman" w:hAnsi="Times New Roman" w:cs="Times New Roman"/>
          <w:b/>
          <w:bCs/>
          <w:sz w:val="24"/>
          <w:szCs w:val="24"/>
        </w:rPr>
        <w:t xml:space="preserve">Supplemental Figure 1. </w:t>
      </w:r>
      <w:r w:rsidRPr="00F96A16">
        <w:rPr>
          <w:rFonts w:ascii="Times New Roman" w:hAnsi="Times New Roman" w:cs="Times New Roman"/>
          <w:sz w:val="24"/>
          <w:szCs w:val="24"/>
        </w:rPr>
        <w:t xml:space="preserve">A) </w:t>
      </w:r>
      <w:r w:rsidR="00353D90" w:rsidRPr="00F96A16">
        <w:rPr>
          <w:rFonts w:ascii="Times New Roman" w:hAnsi="Times New Roman" w:cs="Times New Roman"/>
          <w:sz w:val="24"/>
          <w:szCs w:val="24"/>
        </w:rPr>
        <w:t>A map of United States counties, with North Carolina counties indicated in light green and Triangle counties (Durham, Orange, Wake) indicated in purple. B) Non-cumulative number of Triangle</w:t>
      </w:r>
      <w:r w:rsidR="00596F94" w:rsidRPr="00F96A16">
        <w:rPr>
          <w:rFonts w:ascii="Times New Roman" w:hAnsi="Times New Roman" w:cs="Times New Roman"/>
          <w:sz w:val="24"/>
          <w:szCs w:val="24"/>
        </w:rPr>
        <w:t xml:space="preserve"> butterfly observations</w:t>
      </w:r>
      <w:r w:rsidR="00353D90" w:rsidRPr="00F96A16">
        <w:rPr>
          <w:rFonts w:ascii="Times New Roman" w:hAnsi="Times New Roman" w:cs="Times New Roman"/>
          <w:sz w:val="24"/>
          <w:szCs w:val="24"/>
        </w:rPr>
        <w:t xml:space="preserve"> records per year</w:t>
      </w:r>
      <w:r w:rsidR="00596F94" w:rsidRPr="00F96A16">
        <w:rPr>
          <w:rFonts w:ascii="Times New Roman" w:hAnsi="Times New Roman" w:cs="Times New Roman"/>
          <w:sz w:val="24"/>
          <w:szCs w:val="24"/>
        </w:rPr>
        <w:t xml:space="preserve"> and yearly fluctuations in mean temperature from March to June between 1990 and 2020.</w:t>
      </w:r>
      <w:r w:rsidR="00353D90" w:rsidRPr="00F96A16">
        <w:rPr>
          <w:rFonts w:ascii="Times New Roman" w:hAnsi="Times New Roman" w:cs="Times New Roman"/>
          <w:sz w:val="24"/>
          <w:szCs w:val="24"/>
        </w:rPr>
        <w:t xml:space="preserve"> </w:t>
      </w:r>
      <w:r w:rsidR="00353D90" w:rsidRPr="00F96A16">
        <w:rPr>
          <w:rFonts w:ascii="Times New Roman" w:eastAsia="Times New Roman" w:hAnsi="Times New Roman" w:cs="Times New Roman"/>
          <w:sz w:val="24"/>
          <w:szCs w:val="24"/>
        </w:rPr>
        <w:t>Map compiled using ArcGIS Version 10.6.1. County shapefile obtained from the US Census Bureau</w:t>
      </w:r>
      <w:r w:rsidR="00353D90" w:rsidRPr="00F96A16">
        <w:rPr>
          <w:rFonts w:ascii="Times New Roman" w:eastAsia="Times New Roman" w:hAnsi="Times New Roman" w:cs="Times New Roman"/>
          <w:sz w:val="24"/>
          <w:szCs w:val="24"/>
        </w:rPr>
        <w:t xml:space="preserve">. </w:t>
      </w:r>
      <w:r w:rsidR="00596F94" w:rsidRPr="00F96A16">
        <w:rPr>
          <w:rFonts w:ascii="Times New Roman" w:eastAsia="Times New Roman" w:hAnsi="Times New Roman" w:cs="Times New Roman"/>
          <w:sz w:val="24"/>
          <w:szCs w:val="24"/>
        </w:rPr>
        <w:t xml:space="preserve">Temperature data obtained from PRISM Climate Group (Oregon State University 2022). </w:t>
      </w:r>
    </w:p>
    <w:p w14:paraId="4076FA69" w14:textId="77777777" w:rsidR="00666EEA" w:rsidRDefault="00666EEA" w:rsidP="000F704D">
      <w:pPr>
        <w:rPr>
          <w:rFonts w:ascii="Times New Roman" w:eastAsia="Times New Roman" w:hAnsi="Times New Roman" w:cs="Times New Roman"/>
          <w:sz w:val="24"/>
          <w:szCs w:val="24"/>
        </w:rPr>
      </w:pPr>
    </w:p>
    <w:p w14:paraId="68BE55F3" w14:textId="37E2043B" w:rsidR="00666EEA" w:rsidRDefault="00666EEA" w:rsidP="000F704D">
      <w:pPr>
        <w:rPr>
          <w:rFonts w:ascii="Times New Roman" w:eastAsia="Times New Roman" w:hAnsi="Times New Roman" w:cs="Times New Roman"/>
          <w:sz w:val="24"/>
          <w:szCs w:val="24"/>
        </w:rPr>
      </w:pPr>
      <w:r w:rsidRPr="00666EEA">
        <w:rPr>
          <w:rFonts w:ascii="Times New Roman" w:eastAsia="Times New Roman" w:hAnsi="Times New Roman" w:cs="Times New Roman"/>
          <w:b/>
          <w:bCs/>
          <w:sz w:val="24"/>
          <w:szCs w:val="24"/>
        </w:rPr>
        <w:t>Supplemental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Summary of species and species traits included in analysis. </w:t>
      </w:r>
    </w:p>
    <w:tbl>
      <w:tblPr>
        <w:tblStyle w:val="TableGrid"/>
        <w:tblW w:w="0" w:type="auto"/>
        <w:tblLook w:val="04A0" w:firstRow="1" w:lastRow="0" w:firstColumn="1" w:lastColumn="0" w:noHBand="0" w:noVBand="1"/>
      </w:tblPr>
      <w:tblGrid>
        <w:gridCol w:w="1509"/>
        <w:gridCol w:w="2073"/>
        <w:gridCol w:w="1177"/>
        <w:gridCol w:w="1620"/>
        <w:gridCol w:w="2976"/>
      </w:tblGrid>
      <w:tr w:rsidR="00540046" w14:paraId="4C24B841" w14:textId="77777777" w:rsidTr="00DD0B9A">
        <w:tc>
          <w:tcPr>
            <w:tcW w:w="1509" w:type="dxa"/>
            <w:tcBorders>
              <w:left w:val="nil"/>
              <w:bottom w:val="single" w:sz="4" w:space="0" w:color="auto"/>
              <w:right w:val="nil"/>
            </w:tcBorders>
            <w:vAlign w:val="bottom"/>
          </w:tcPr>
          <w:p w14:paraId="1C9975B0" w14:textId="74170930" w:rsidR="00AA3472" w:rsidRPr="004A3C6A" w:rsidRDefault="004A3C6A"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F</w:t>
            </w:r>
            <w:r w:rsidR="00AA3472" w:rsidRPr="004A3C6A">
              <w:rPr>
                <w:rFonts w:ascii="Times New Roman" w:hAnsi="Times New Roman" w:cs="Times New Roman"/>
                <w:color w:val="000000"/>
                <w:sz w:val="24"/>
                <w:szCs w:val="24"/>
              </w:rPr>
              <w:t>amily</w:t>
            </w:r>
          </w:p>
        </w:tc>
        <w:tc>
          <w:tcPr>
            <w:tcW w:w="2073" w:type="dxa"/>
            <w:tcBorders>
              <w:left w:val="nil"/>
              <w:bottom w:val="single" w:sz="4" w:space="0" w:color="auto"/>
              <w:right w:val="nil"/>
            </w:tcBorders>
            <w:vAlign w:val="bottom"/>
          </w:tcPr>
          <w:p w14:paraId="4644A858" w14:textId="506238FA" w:rsidR="00AA3472" w:rsidRPr="004A3C6A" w:rsidRDefault="004A3C6A"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S</w:t>
            </w:r>
            <w:r w:rsidR="00AA3472" w:rsidRPr="004A3C6A">
              <w:rPr>
                <w:rFonts w:ascii="Times New Roman" w:hAnsi="Times New Roman" w:cs="Times New Roman"/>
                <w:color w:val="000000"/>
                <w:sz w:val="24"/>
                <w:szCs w:val="24"/>
              </w:rPr>
              <w:t>pecies</w:t>
            </w:r>
          </w:p>
        </w:tc>
        <w:tc>
          <w:tcPr>
            <w:tcW w:w="1177" w:type="dxa"/>
            <w:tcBorders>
              <w:left w:val="nil"/>
              <w:bottom w:val="single" w:sz="4" w:space="0" w:color="auto"/>
            </w:tcBorders>
            <w:vAlign w:val="bottom"/>
          </w:tcPr>
          <w:p w14:paraId="52FB15C7" w14:textId="50F5EF41" w:rsidR="00AA3472" w:rsidRPr="004A3C6A" w:rsidRDefault="00C13250" w:rsidP="00386B01">
            <w:pPr>
              <w:rPr>
                <w:rFonts w:ascii="Times New Roman" w:eastAsia="Times New Roman" w:hAnsi="Times New Roman" w:cs="Times New Roman"/>
                <w:sz w:val="24"/>
                <w:szCs w:val="24"/>
              </w:rPr>
            </w:pPr>
            <w:r>
              <w:rPr>
                <w:rFonts w:ascii="Times New Roman" w:hAnsi="Times New Roman" w:cs="Times New Roman"/>
                <w:color w:val="000000"/>
                <w:sz w:val="24"/>
                <w:szCs w:val="24"/>
              </w:rPr>
              <w:t>V</w:t>
            </w:r>
            <w:r w:rsidR="00AA3472" w:rsidRPr="004A3C6A">
              <w:rPr>
                <w:rFonts w:ascii="Times New Roman" w:hAnsi="Times New Roman" w:cs="Times New Roman"/>
                <w:color w:val="000000"/>
                <w:sz w:val="24"/>
                <w:szCs w:val="24"/>
              </w:rPr>
              <w:t>oltinism</w:t>
            </w:r>
          </w:p>
        </w:tc>
        <w:tc>
          <w:tcPr>
            <w:tcW w:w="1620" w:type="dxa"/>
            <w:tcBorders>
              <w:bottom w:val="single" w:sz="4" w:space="0" w:color="auto"/>
            </w:tcBorders>
            <w:vAlign w:val="bottom"/>
          </w:tcPr>
          <w:p w14:paraId="057F5D05" w14:textId="5A113791" w:rsidR="00AA3472" w:rsidRPr="004A3C6A" w:rsidRDefault="00C13250"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O</w:t>
            </w:r>
            <w:r w:rsidR="00AA3472" w:rsidRPr="004A3C6A">
              <w:rPr>
                <w:rFonts w:ascii="Times New Roman" w:hAnsi="Times New Roman" w:cs="Times New Roman"/>
                <w:color w:val="000000"/>
                <w:sz w:val="24"/>
                <w:szCs w:val="24"/>
              </w:rPr>
              <w:t>verwinter</w:t>
            </w:r>
            <w:r>
              <w:rPr>
                <w:rFonts w:ascii="Times New Roman" w:hAnsi="Times New Roman" w:cs="Times New Roman"/>
                <w:color w:val="000000"/>
                <w:sz w:val="24"/>
                <w:szCs w:val="24"/>
              </w:rPr>
              <w:t>ing stage</w:t>
            </w:r>
          </w:p>
        </w:tc>
        <w:tc>
          <w:tcPr>
            <w:tcW w:w="2976" w:type="dxa"/>
            <w:tcBorders>
              <w:bottom w:val="single" w:sz="4" w:space="0" w:color="auto"/>
              <w:right w:val="single" w:sz="4" w:space="0" w:color="auto"/>
            </w:tcBorders>
            <w:vAlign w:val="bottom"/>
          </w:tcPr>
          <w:p w14:paraId="2B67E764" w14:textId="2B5C5C6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Reference</w:t>
            </w:r>
          </w:p>
        </w:tc>
      </w:tr>
      <w:tr w:rsidR="00540046" w14:paraId="0CEFC265" w14:textId="77777777" w:rsidTr="00DD0B9A">
        <w:tc>
          <w:tcPr>
            <w:tcW w:w="1509" w:type="dxa"/>
            <w:tcBorders>
              <w:top w:val="single" w:sz="4" w:space="0" w:color="auto"/>
              <w:left w:val="nil"/>
              <w:bottom w:val="nil"/>
              <w:right w:val="nil"/>
            </w:tcBorders>
            <w:vAlign w:val="bottom"/>
          </w:tcPr>
          <w:p w14:paraId="37BD66B0" w14:textId="35EB005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single" w:sz="4" w:space="0" w:color="auto"/>
              <w:left w:val="nil"/>
              <w:bottom w:val="nil"/>
              <w:right w:val="nil"/>
            </w:tcBorders>
            <w:vAlign w:val="bottom"/>
          </w:tcPr>
          <w:p w14:paraId="781935F1" w14:textId="18F98FA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Ancyloxypha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numitor</w:t>
            </w:r>
            <w:proofErr w:type="spellEnd"/>
          </w:p>
        </w:tc>
        <w:tc>
          <w:tcPr>
            <w:tcW w:w="1177" w:type="dxa"/>
            <w:tcBorders>
              <w:top w:val="single" w:sz="4" w:space="0" w:color="auto"/>
              <w:left w:val="nil"/>
              <w:bottom w:val="nil"/>
              <w:right w:val="nil"/>
            </w:tcBorders>
            <w:vAlign w:val="bottom"/>
          </w:tcPr>
          <w:p w14:paraId="7A374DBE" w14:textId="1FBEFB8C"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single" w:sz="4" w:space="0" w:color="auto"/>
              <w:left w:val="nil"/>
              <w:bottom w:val="nil"/>
              <w:right w:val="nil"/>
            </w:tcBorders>
            <w:vAlign w:val="bottom"/>
          </w:tcPr>
          <w:p w14:paraId="36AE6125" w14:textId="4E4B547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single" w:sz="4" w:space="0" w:color="auto"/>
              <w:left w:val="nil"/>
              <w:bottom w:val="nil"/>
              <w:right w:val="nil"/>
            </w:tcBorders>
            <w:vAlign w:val="bottom"/>
          </w:tcPr>
          <w:p w14:paraId="33B39F37" w14:textId="698EE0B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219EB623" w14:textId="77777777" w:rsidTr="00DD0B9A">
        <w:tc>
          <w:tcPr>
            <w:tcW w:w="1509" w:type="dxa"/>
            <w:tcBorders>
              <w:top w:val="nil"/>
              <w:left w:val="nil"/>
              <w:bottom w:val="nil"/>
              <w:right w:val="nil"/>
            </w:tcBorders>
            <w:vAlign w:val="bottom"/>
          </w:tcPr>
          <w:p w14:paraId="6501661F" w14:textId="1378EF7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01B78D68" w14:textId="3907AFB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Atalopedes</w:t>
            </w:r>
            <w:proofErr w:type="spellEnd"/>
            <w:r w:rsidRPr="00155458">
              <w:rPr>
                <w:rFonts w:ascii="Times New Roman" w:hAnsi="Times New Roman" w:cs="Times New Roman"/>
                <w:i/>
                <w:iCs/>
                <w:color w:val="000000"/>
                <w:sz w:val="24"/>
                <w:szCs w:val="24"/>
              </w:rPr>
              <w:t xml:space="preserve"> campestris</w:t>
            </w:r>
          </w:p>
        </w:tc>
        <w:tc>
          <w:tcPr>
            <w:tcW w:w="1177" w:type="dxa"/>
            <w:tcBorders>
              <w:top w:val="nil"/>
              <w:left w:val="nil"/>
              <w:bottom w:val="nil"/>
              <w:right w:val="nil"/>
            </w:tcBorders>
            <w:vAlign w:val="bottom"/>
          </w:tcPr>
          <w:p w14:paraId="79B86F99" w14:textId="7CC4E4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39E2FDB" w14:textId="3AF4729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29CCB3" w14:textId="5D81A57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NABA North Jersey Chapter 2017</w:t>
            </w:r>
          </w:p>
        </w:tc>
      </w:tr>
      <w:tr w:rsidR="00540046" w14:paraId="523CEB3F" w14:textId="77777777" w:rsidTr="00DD0B9A">
        <w:tc>
          <w:tcPr>
            <w:tcW w:w="1509" w:type="dxa"/>
            <w:tcBorders>
              <w:top w:val="nil"/>
              <w:left w:val="nil"/>
              <w:bottom w:val="nil"/>
              <w:right w:val="nil"/>
            </w:tcBorders>
            <w:vAlign w:val="bottom"/>
          </w:tcPr>
          <w:p w14:paraId="60BE1EA6" w14:textId="2186496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8AAC082" w14:textId="76EDAB7E"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Epargyreus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clarus</w:t>
            </w:r>
            <w:proofErr w:type="spellEnd"/>
          </w:p>
        </w:tc>
        <w:tc>
          <w:tcPr>
            <w:tcW w:w="1177" w:type="dxa"/>
            <w:tcBorders>
              <w:top w:val="nil"/>
              <w:left w:val="nil"/>
              <w:bottom w:val="nil"/>
              <w:right w:val="nil"/>
            </w:tcBorders>
            <w:vAlign w:val="bottom"/>
          </w:tcPr>
          <w:p w14:paraId="49A8453F" w14:textId="2888911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7754BD7" w14:textId="4EDD9D8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5283317" w14:textId="17265B1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w:t>
            </w:r>
            <w:r w:rsidR="00C13250">
              <w:rPr>
                <w:rFonts w:ascii="Times New Roman" w:hAnsi="Times New Roman" w:cs="Times New Roman"/>
                <w:color w:val="000000"/>
                <w:sz w:val="24"/>
                <w:szCs w:val="24"/>
              </w:rPr>
              <w:t>2, Hall 2008</w:t>
            </w:r>
          </w:p>
        </w:tc>
      </w:tr>
      <w:tr w:rsidR="00540046" w14:paraId="1B343B20" w14:textId="77777777" w:rsidTr="00DD0B9A">
        <w:tc>
          <w:tcPr>
            <w:tcW w:w="1509" w:type="dxa"/>
            <w:tcBorders>
              <w:top w:val="nil"/>
              <w:left w:val="nil"/>
              <w:bottom w:val="nil"/>
              <w:right w:val="nil"/>
            </w:tcBorders>
            <w:vAlign w:val="bottom"/>
          </w:tcPr>
          <w:p w14:paraId="0619AD53" w14:textId="37BA79E3"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21B1009" w14:textId="16D8E5B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Erynnis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horatius</w:t>
            </w:r>
            <w:proofErr w:type="spellEnd"/>
          </w:p>
        </w:tc>
        <w:tc>
          <w:tcPr>
            <w:tcW w:w="1177" w:type="dxa"/>
            <w:tcBorders>
              <w:top w:val="nil"/>
              <w:left w:val="nil"/>
              <w:bottom w:val="nil"/>
              <w:right w:val="nil"/>
            </w:tcBorders>
            <w:vAlign w:val="bottom"/>
          </w:tcPr>
          <w:p w14:paraId="0342FCAB" w14:textId="1A33C6A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BE3E5F7" w14:textId="26F1B34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55B50B7" w14:textId="4EBCB3B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1AF0AD40" w14:textId="77777777" w:rsidTr="00DD0B9A">
        <w:tc>
          <w:tcPr>
            <w:tcW w:w="1509" w:type="dxa"/>
            <w:tcBorders>
              <w:top w:val="nil"/>
              <w:left w:val="nil"/>
              <w:bottom w:val="nil"/>
              <w:right w:val="nil"/>
            </w:tcBorders>
            <w:vAlign w:val="bottom"/>
          </w:tcPr>
          <w:p w14:paraId="3DCCE868" w14:textId="07E2DD46"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8FCB6F1" w14:textId="19F0F7A5"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Erynnis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juvenalis</w:t>
            </w:r>
            <w:proofErr w:type="spellEnd"/>
          </w:p>
        </w:tc>
        <w:tc>
          <w:tcPr>
            <w:tcW w:w="1177" w:type="dxa"/>
            <w:tcBorders>
              <w:top w:val="nil"/>
              <w:left w:val="nil"/>
              <w:bottom w:val="nil"/>
              <w:right w:val="nil"/>
            </w:tcBorders>
            <w:vAlign w:val="bottom"/>
          </w:tcPr>
          <w:p w14:paraId="1203419A" w14:textId="4F58A23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21F862C6" w14:textId="2177F6E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2860813" w14:textId="3D88DBCC"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7EB6D94E" w14:textId="77777777" w:rsidTr="00DD0B9A">
        <w:tc>
          <w:tcPr>
            <w:tcW w:w="1509" w:type="dxa"/>
            <w:tcBorders>
              <w:top w:val="nil"/>
              <w:left w:val="nil"/>
              <w:bottom w:val="nil"/>
              <w:right w:val="nil"/>
            </w:tcBorders>
            <w:vAlign w:val="bottom"/>
          </w:tcPr>
          <w:p w14:paraId="1E333CE7" w14:textId="254F77C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EB43CCA" w14:textId="4C5932D5"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Euphyes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vestris</w:t>
            </w:r>
            <w:proofErr w:type="spellEnd"/>
          </w:p>
        </w:tc>
        <w:tc>
          <w:tcPr>
            <w:tcW w:w="1177" w:type="dxa"/>
            <w:tcBorders>
              <w:top w:val="nil"/>
              <w:left w:val="nil"/>
              <w:bottom w:val="nil"/>
              <w:right w:val="nil"/>
            </w:tcBorders>
            <w:vAlign w:val="bottom"/>
          </w:tcPr>
          <w:p w14:paraId="538CE72D" w14:textId="16544F5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F8D825C" w14:textId="1247A74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99470C3" w14:textId="5A0E3E6B"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BAMONA 2022</w:t>
            </w:r>
          </w:p>
        </w:tc>
      </w:tr>
      <w:tr w:rsidR="00540046" w14:paraId="06048439" w14:textId="77777777" w:rsidTr="00DD0B9A">
        <w:tc>
          <w:tcPr>
            <w:tcW w:w="1509" w:type="dxa"/>
            <w:tcBorders>
              <w:top w:val="nil"/>
              <w:left w:val="nil"/>
              <w:bottom w:val="nil"/>
              <w:right w:val="nil"/>
            </w:tcBorders>
            <w:vAlign w:val="bottom"/>
          </w:tcPr>
          <w:p w14:paraId="5E94C989" w14:textId="3A9FF71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lastRenderedPageBreak/>
              <w:t>Hesperiidae</w:t>
            </w:r>
            <w:proofErr w:type="spellEnd"/>
          </w:p>
        </w:tc>
        <w:tc>
          <w:tcPr>
            <w:tcW w:w="2073" w:type="dxa"/>
            <w:tcBorders>
              <w:top w:val="nil"/>
              <w:left w:val="nil"/>
              <w:bottom w:val="nil"/>
              <w:right w:val="nil"/>
            </w:tcBorders>
            <w:vAlign w:val="bottom"/>
          </w:tcPr>
          <w:p w14:paraId="0D04711A" w14:textId="39BCC6B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Lerema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accius</w:t>
            </w:r>
            <w:proofErr w:type="spellEnd"/>
          </w:p>
        </w:tc>
        <w:tc>
          <w:tcPr>
            <w:tcW w:w="1177" w:type="dxa"/>
            <w:tcBorders>
              <w:top w:val="nil"/>
              <w:left w:val="nil"/>
              <w:bottom w:val="nil"/>
              <w:right w:val="nil"/>
            </w:tcBorders>
            <w:vAlign w:val="bottom"/>
          </w:tcPr>
          <w:p w14:paraId="7E73AE3C" w14:textId="7437AC4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36F0320D" w14:textId="6C4127F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7AD7F96" w14:textId="7DA6572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Burgess 2018</w:t>
            </w:r>
          </w:p>
        </w:tc>
      </w:tr>
      <w:tr w:rsidR="00540046" w14:paraId="75CA38AB" w14:textId="77777777" w:rsidTr="00DD0B9A">
        <w:tc>
          <w:tcPr>
            <w:tcW w:w="1509" w:type="dxa"/>
            <w:tcBorders>
              <w:top w:val="nil"/>
              <w:left w:val="nil"/>
              <w:bottom w:val="nil"/>
              <w:right w:val="nil"/>
            </w:tcBorders>
            <w:vAlign w:val="bottom"/>
          </w:tcPr>
          <w:p w14:paraId="7651334E" w14:textId="25D7178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242A24CF" w14:textId="1A1F29E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Nastra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lherminier</w:t>
            </w:r>
            <w:proofErr w:type="spellEnd"/>
          </w:p>
        </w:tc>
        <w:tc>
          <w:tcPr>
            <w:tcW w:w="1177" w:type="dxa"/>
            <w:tcBorders>
              <w:top w:val="nil"/>
              <w:left w:val="nil"/>
              <w:bottom w:val="nil"/>
              <w:right w:val="nil"/>
            </w:tcBorders>
            <w:vAlign w:val="bottom"/>
          </w:tcPr>
          <w:p w14:paraId="7FD2DB35" w14:textId="16DA01C2"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730816E" w14:textId="1AA7BAA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539E2A51" w14:textId="25FEF8D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C13250">
              <w:rPr>
                <w:rFonts w:ascii="Times New Roman" w:hAnsi="Times New Roman" w:cs="Times New Roman"/>
                <w:color w:val="000000"/>
                <w:sz w:val="24"/>
                <w:szCs w:val="24"/>
              </w:rPr>
              <w:t xml:space="preserve">, </w:t>
            </w:r>
            <w:r w:rsidR="00C13250">
              <w:rPr>
                <w:rFonts w:ascii="Times New Roman" w:hAnsi="Times New Roman" w:cs="Times New Roman"/>
                <w:color w:val="000000"/>
                <w:sz w:val="24"/>
                <w:szCs w:val="24"/>
              </w:rPr>
              <w:t>NABA North Jersey Chapter 2017</w:t>
            </w:r>
          </w:p>
        </w:tc>
      </w:tr>
      <w:tr w:rsidR="00540046" w14:paraId="00BD1915" w14:textId="77777777" w:rsidTr="00DD0B9A">
        <w:tc>
          <w:tcPr>
            <w:tcW w:w="1509" w:type="dxa"/>
            <w:tcBorders>
              <w:top w:val="nil"/>
              <w:left w:val="nil"/>
              <w:bottom w:val="nil"/>
              <w:right w:val="nil"/>
            </w:tcBorders>
            <w:vAlign w:val="bottom"/>
          </w:tcPr>
          <w:p w14:paraId="787C7049" w14:textId="0C3D494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58ECA8E3" w14:textId="78D5480E"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Polites </w:t>
            </w:r>
            <w:proofErr w:type="spellStart"/>
            <w:r w:rsidRPr="00155458">
              <w:rPr>
                <w:rFonts w:ascii="Times New Roman" w:hAnsi="Times New Roman" w:cs="Times New Roman"/>
                <w:i/>
                <w:iCs/>
                <w:color w:val="000000"/>
                <w:sz w:val="24"/>
                <w:szCs w:val="24"/>
              </w:rPr>
              <w:t>origenes</w:t>
            </w:r>
            <w:proofErr w:type="spellEnd"/>
          </w:p>
        </w:tc>
        <w:tc>
          <w:tcPr>
            <w:tcW w:w="1177" w:type="dxa"/>
            <w:tcBorders>
              <w:top w:val="nil"/>
              <w:left w:val="nil"/>
              <w:bottom w:val="nil"/>
              <w:right w:val="nil"/>
            </w:tcBorders>
            <w:vAlign w:val="bottom"/>
          </w:tcPr>
          <w:p w14:paraId="0A17FCC9" w14:textId="4FEB37A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5496936" w14:textId="3F09479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C49A7F5" w14:textId="0935D38F"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BAMONA 2022</w:t>
            </w:r>
          </w:p>
        </w:tc>
      </w:tr>
      <w:tr w:rsidR="00540046" w14:paraId="49E6CF00" w14:textId="77777777" w:rsidTr="00DD0B9A">
        <w:tc>
          <w:tcPr>
            <w:tcW w:w="1509" w:type="dxa"/>
            <w:tcBorders>
              <w:top w:val="nil"/>
              <w:left w:val="nil"/>
              <w:bottom w:val="nil"/>
              <w:right w:val="nil"/>
            </w:tcBorders>
            <w:vAlign w:val="bottom"/>
          </w:tcPr>
          <w:p w14:paraId="7177DB25" w14:textId="2631BBC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1E1F1434" w14:textId="293A402B"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Pompeius</w:t>
            </w:r>
            <w:proofErr w:type="spellEnd"/>
            <w:r w:rsidRPr="00155458">
              <w:rPr>
                <w:rFonts w:ascii="Times New Roman" w:hAnsi="Times New Roman" w:cs="Times New Roman"/>
                <w:i/>
                <w:iCs/>
                <w:color w:val="000000"/>
                <w:sz w:val="24"/>
                <w:szCs w:val="24"/>
              </w:rPr>
              <w:t xml:space="preserve"> verna</w:t>
            </w:r>
          </w:p>
        </w:tc>
        <w:tc>
          <w:tcPr>
            <w:tcW w:w="1177" w:type="dxa"/>
            <w:tcBorders>
              <w:top w:val="nil"/>
              <w:left w:val="nil"/>
              <w:bottom w:val="nil"/>
              <w:right w:val="nil"/>
            </w:tcBorders>
            <w:vAlign w:val="bottom"/>
          </w:tcPr>
          <w:p w14:paraId="2956D45A" w14:textId="0DC3068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031D42C9" w14:textId="620D286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BDA81B" w14:textId="41215DD7"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Alabama Butterfly Atlas 2022</w:t>
            </w:r>
            <w:r w:rsidR="00AA3472" w:rsidRPr="004A3C6A">
              <w:rPr>
                <w:rFonts w:ascii="Times New Roman" w:hAnsi="Times New Roman" w:cs="Times New Roman"/>
                <w:color w:val="000000"/>
                <w:sz w:val="24"/>
                <w:szCs w:val="24"/>
              </w:rPr>
              <w:t>. Note possible main change</w:t>
            </w:r>
          </w:p>
        </w:tc>
      </w:tr>
      <w:tr w:rsidR="00540046" w14:paraId="2A2CA07A" w14:textId="77777777" w:rsidTr="00DD0B9A">
        <w:tc>
          <w:tcPr>
            <w:tcW w:w="1509" w:type="dxa"/>
            <w:tcBorders>
              <w:top w:val="nil"/>
              <w:left w:val="nil"/>
              <w:bottom w:val="nil"/>
              <w:right w:val="nil"/>
            </w:tcBorders>
            <w:vAlign w:val="bottom"/>
          </w:tcPr>
          <w:p w14:paraId="36A01FDF" w14:textId="5CFDB2F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37F384EE" w14:textId="3ABC677F"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Pyrgus</w:t>
            </w:r>
            <w:proofErr w:type="spellEnd"/>
            <w:r w:rsidRPr="00155458">
              <w:rPr>
                <w:rFonts w:ascii="Times New Roman" w:hAnsi="Times New Roman" w:cs="Times New Roman"/>
                <w:i/>
                <w:iCs/>
                <w:color w:val="000000"/>
                <w:sz w:val="24"/>
                <w:szCs w:val="24"/>
              </w:rPr>
              <w:t xml:space="preserve"> communis</w:t>
            </w:r>
          </w:p>
        </w:tc>
        <w:tc>
          <w:tcPr>
            <w:tcW w:w="1177" w:type="dxa"/>
            <w:tcBorders>
              <w:top w:val="nil"/>
              <w:left w:val="nil"/>
              <w:bottom w:val="nil"/>
              <w:right w:val="nil"/>
            </w:tcBorders>
            <w:vAlign w:val="bottom"/>
          </w:tcPr>
          <w:p w14:paraId="143F6CEA" w14:textId="0DDDD1A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6042074D" w14:textId="2DD4C7F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F8E1E49" w14:textId="139128EE"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xml:space="preserve">, BAMONA 2022. </w:t>
            </w:r>
            <w:r w:rsidR="00AA3472" w:rsidRPr="004A3C6A">
              <w:rPr>
                <w:rFonts w:ascii="Times New Roman" w:hAnsi="Times New Roman" w:cs="Times New Roman"/>
                <w:color w:val="000000"/>
                <w:sz w:val="24"/>
                <w:szCs w:val="24"/>
              </w:rPr>
              <w:t>Note possible name change</w:t>
            </w:r>
          </w:p>
        </w:tc>
      </w:tr>
      <w:tr w:rsidR="00540046" w14:paraId="5B0BD541" w14:textId="77777777" w:rsidTr="00DD0B9A">
        <w:tc>
          <w:tcPr>
            <w:tcW w:w="1509" w:type="dxa"/>
            <w:tcBorders>
              <w:top w:val="nil"/>
              <w:left w:val="nil"/>
              <w:bottom w:val="nil"/>
              <w:right w:val="nil"/>
            </w:tcBorders>
            <w:vAlign w:val="bottom"/>
          </w:tcPr>
          <w:p w14:paraId="0D152684" w14:textId="0BC74FE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F734049" w14:textId="68DB3D9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Thorybes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bathyllus</w:t>
            </w:r>
            <w:proofErr w:type="spellEnd"/>
          </w:p>
        </w:tc>
        <w:tc>
          <w:tcPr>
            <w:tcW w:w="1177" w:type="dxa"/>
            <w:tcBorders>
              <w:top w:val="nil"/>
              <w:left w:val="nil"/>
              <w:bottom w:val="nil"/>
              <w:right w:val="nil"/>
            </w:tcBorders>
            <w:vAlign w:val="bottom"/>
          </w:tcPr>
          <w:p w14:paraId="0376226A" w14:textId="11C14D3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6612F394" w14:textId="570958C7"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1C17E07D" w14:textId="75BA560A"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w:t>
            </w:r>
            <w:r w:rsidR="005C4F8F">
              <w:rPr>
                <w:rFonts w:ascii="Times New Roman" w:hAnsi="Times New Roman" w:cs="Times New Roman"/>
                <w:color w:val="000000"/>
                <w:sz w:val="24"/>
                <w:szCs w:val="24"/>
              </w:rPr>
              <w:t>2, BAMONA 2022</w:t>
            </w:r>
            <w:r w:rsidR="00AA3472" w:rsidRPr="004A3C6A">
              <w:rPr>
                <w:rFonts w:ascii="Times New Roman" w:hAnsi="Times New Roman" w:cs="Times New Roman"/>
                <w:color w:val="000000"/>
                <w:sz w:val="24"/>
                <w:szCs w:val="24"/>
              </w:rPr>
              <w:t>. Note possible name change</w:t>
            </w:r>
          </w:p>
        </w:tc>
      </w:tr>
      <w:tr w:rsidR="00540046" w14:paraId="21C7F3B3" w14:textId="77777777" w:rsidTr="00DD0B9A">
        <w:tc>
          <w:tcPr>
            <w:tcW w:w="1509" w:type="dxa"/>
            <w:tcBorders>
              <w:top w:val="nil"/>
              <w:left w:val="nil"/>
              <w:bottom w:val="nil"/>
              <w:right w:val="nil"/>
            </w:tcBorders>
            <w:vAlign w:val="bottom"/>
          </w:tcPr>
          <w:p w14:paraId="70010EC7" w14:textId="7850FDC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Hesperiidae</w:t>
            </w:r>
            <w:proofErr w:type="spellEnd"/>
          </w:p>
        </w:tc>
        <w:tc>
          <w:tcPr>
            <w:tcW w:w="2073" w:type="dxa"/>
            <w:tcBorders>
              <w:top w:val="nil"/>
              <w:left w:val="nil"/>
              <w:bottom w:val="nil"/>
              <w:right w:val="nil"/>
            </w:tcBorders>
            <w:vAlign w:val="bottom"/>
          </w:tcPr>
          <w:p w14:paraId="73A0E545" w14:textId="3DD79F0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Wallengrenia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otho</w:t>
            </w:r>
            <w:proofErr w:type="spellEnd"/>
          </w:p>
        </w:tc>
        <w:tc>
          <w:tcPr>
            <w:tcW w:w="1177" w:type="dxa"/>
            <w:tcBorders>
              <w:top w:val="nil"/>
              <w:left w:val="nil"/>
              <w:bottom w:val="nil"/>
              <w:right w:val="nil"/>
            </w:tcBorders>
            <w:vAlign w:val="bottom"/>
          </w:tcPr>
          <w:p w14:paraId="7E88875E" w14:textId="3FBAE98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6BE125D" w14:textId="1C9FADA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4CE25447" w14:textId="4B31246A"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Burgess 2018</w:t>
            </w:r>
            <w:r w:rsidR="00AA3472" w:rsidRPr="004A3C6A">
              <w:rPr>
                <w:rFonts w:ascii="Times New Roman" w:hAnsi="Times New Roman" w:cs="Times New Roman"/>
                <w:color w:val="000000"/>
                <w:sz w:val="24"/>
                <w:szCs w:val="24"/>
              </w:rPr>
              <w:t>. Note name change</w:t>
            </w:r>
          </w:p>
        </w:tc>
      </w:tr>
      <w:tr w:rsidR="00540046" w14:paraId="1175AA00" w14:textId="77777777" w:rsidTr="00DD0B9A">
        <w:tc>
          <w:tcPr>
            <w:tcW w:w="1509" w:type="dxa"/>
            <w:tcBorders>
              <w:top w:val="nil"/>
              <w:left w:val="nil"/>
              <w:bottom w:val="nil"/>
              <w:right w:val="nil"/>
            </w:tcBorders>
            <w:vAlign w:val="bottom"/>
          </w:tcPr>
          <w:p w14:paraId="0EDCCD95" w14:textId="562573BE"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7C77F68" w14:textId="13FBC39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Calycopis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cecrops</w:t>
            </w:r>
            <w:proofErr w:type="spellEnd"/>
          </w:p>
        </w:tc>
        <w:tc>
          <w:tcPr>
            <w:tcW w:w="1177" w:type="dxa"/>
            <w:tcBorders>
              <w:top w:val="nil"/>
              <w:left w:val="nil"/>
              <w:bottom w:val="nil"/>
              <w:right w:val="nil"/>
            </w:tcBorders>
            <w:vAlign w:val="bottom"/>
          </w:tcPr>
          <w:p w14:paraId="4B6F8E0D" w14:textId="009DB7A3"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1A95753" w14:textId="34D58D9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DC53455" w14:textId="70E8AE9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C4F8F">
              <w:rPr>
                <w:rFonts w:ascii="Times New Roman" w:hAnsi="Times New Roman" w:cs="Times New Roman"/>
                <w:color w:val="000000"/>
                <w:sz w:val="24"/>
                <w:szCs w:val="24"/>
              </w:rPr>
              <w:t xml:space="preserve">, </w:t>
            </w:r>
            <w:proofErr w:type="gramStart"/>
            <w:r w:rsidR="005C4F8F">
              <w:rPr>
                <w:rFonts w:ascii="Times New Roman" w:hAnsi="Times New Roman" w:cs="Times New Roman"/>
                <w:color w:val="000000"/>
                <w:sz w:val="24"/>
                <w:szCs w:val="24"/>
              </w:rPr>
              <w:t>Hall</w:t>
            </w:r>
            <w:proofErr w:type="gramEnd"/>
            <w:r w:rsidR="005C4F8F">
              <w:rPr>
                <w:rFonts w:ascii="Times New Roman" w:hAnsi="Times New Roman" w:cs="Times New Roman"/>
                <w:color w:val="000000"/>
                <w:sz w:val="24"/>
                <w:szCs w:val="24"/>
              </w:rPr>
              <w:t xml:space="preserve"> and Butler 2019</w:t>
            </w:r>
          </w:p>
        </w:tc>
      </w:tr>
      <w:tr w:rsidR="00540046" w14:paraId="5741A13B" w14:textId="77777777" w:rsidTr="00DD0B9A">
        <w:tc>
          <w:tcPr>
            <w:tcW w:w="1509" w:type="dxa"/>
            <w:tcBorders>
              <w:top w:val="nil"/>
              <w:left w:val="nil"/>
              <w:bottom w:val="nil"/>
              <w:right w:val="nil"/>
            </w:tcBorders>
            <w:vAlign w:val="bottom"/>
          </w:tcPr>
          <w:p w14:paraId="6A07850F" w14:textId="75D62AF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3D888018" w14:textId="3C8AD2EB"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Celastrina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ladon</w:t>
            </w:r>
            <w:proofErr w:type="spellEnd"/>
          </w:p>
        </w:tc>
        <w:tc>
          <w:tcPr>
            <w:tcW w:w="1177" w:type="dxa"/>
            <w:tcBorders>
              <w:top w:val="nil"/>
              <w:left w:val="nil"/>
              <w:bottom w:val="nil"/>
              <w:right w:val="nil"/>
            </w:tcBorders>
            <w:vAlign w:val="bottom"/>
          </w:tcPr>
          <w:p w14:paraId="38A6E4EC" w14:textId="3D9AA8A7"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75A90128" w14:textId="7FA60DA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268BAB91" w14:textId="08DD25F7"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Alabama Butterfly Atlas 2022</w:t>
            </w:r>
          </w:p>
        </w:tc>
      </w:tr>
      <w:tr w:rsidR="00540046" w14:paraId="23C8D213" w14:textId="77777777" w:rsidTr="00DD0B9A">
        <w:tc>
          <w:tcPr>
            <w:tcW w:w="1509" w:type="dxa"/>
            <w:tcBorders>
              <w:top w:val="nil"/>
              <w:left w:val="nil"/>
              <w:bottom w:val="nil"/>
              <w:right w:val="nil"/>
            </w:tcBorders>
            <w:vAlign w:val="bottom"/>
          </w:tcPr>
          <w:p w14:paraId="0BD3402F" w14:textId="343A6779"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2520631" w14:textId="34CA4628"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Celastrina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neglecta</w:t>
            </w:r>
            <w:proofErr w:type="spellEnd"/>
          </w:p>
        </w:tc>
        <w:tc>
          <w:tcPr>
            <w:tcW w:w="1177" w:type="dxa"/>
            <w:tcBorders>
              <w:top w:val="nil"/>
              <w:left w:val="nil"/>
              <w:bottom w:val="nil"/>
              <w:right w:val="nil"/>
            </w:tcBorders>
            <w:vAlign w:val="bottom"/>
          </w:tcPr>
          <w:p w14:paraId="5FC46BB4" w14:textId="7144F09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D64B36F" w14:textId="2067CA0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6E5AA73" w14:textId="2F8D6255"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2E6BA30F" w14:textId="77777777" w:rsidTr="00DD0B9A">
        <w:tc>
          <w:tcPr>
            <w:tcW w:w="1509" w:type="dxa"/>
            <w:tcBorders>
              <w:top w:val="nil"/>
              <w:left w:val="nil"/>
              <w:bottom w:val="nil"/>
              <w:right w:val="nil"/>
            </w:tcBorders>
            <w:vAlign w:val="bottom"/>
          </w:tcPr>
          <w:p w14:paraId="6A2FE3A3" w14:textId="3FA0539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4A3CE205" w14:textId="4EF23CA1"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Cupido </w:t>
            </w:r>
            <w:proofErr w:type="spellStart"/>
            <w:r w:rsidRPr="00155458">
              <w:rPr>
                <w:rFonts w:ascii="Times New Roman" w:hAnsi="Times New Roman" w:cs="Times New Roman"/>
                <w:i/>
                <w:iCs/>
                <w:color w:val="000000"/>
                <w:sz w:val="24"/>
                <w:szCs w:val="24"/>
              </w:rPr>
              <w:t>comyntas</w:t>
            </w:r>
            <w:proofErr w:type="spellEnd"/>
          </w:p>
        </w:tc>
        <w:tc>
          <w:tcPr>
            <w:tcW w:w="1177" w:type="dxa"/>
            <w:tcBorders>
              <w:top w:val="nil"/>
              <w:left w:val="nil"/>
              <w:bottom w:val="nil"/>
              <w:right w:val="nil"/>
            </w:tcBorders>
            <w:vAlign w:val="bottom"/>
          </w:tcPr>
          <w:p w14:paraId="1CB7B2AF" w14:textId="7CCF1264"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4E4EA762" w14:textId="48BDD46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32B6EB3F" w14:textId="67E58DE2"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70B26181" w14:textId="77777777" w:rsidTr="00DD0B9A">
        <w:tc>
          <w:tcPr>
            <w:tcW w:w="1509" w:type="dxa"/>
            <w:tcBorders>
              <w:top w:val="nil"/>
              <w:left w:val="nil"/>
              <w:bottom w:val="nil"/>
              <w:right w:val="nil"/>
            </w:tcBorders>
            <w:vAlign w:val="bottom"/>
          </w:tcPr>
          <w:p w14:paraId="725B41C0" w14:textId="04B492E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Lycaenidae</w:t>
            </w:r>
            <w:proofErr w:type="spellEnd"/>
          </w:p>
        </w:tc>
        <w:tc>
          <w:tcPr>
            <w:tcW w:w="2073" w:type="dxa"/>
            <w:tcBorders>
              <w:top w:val="nil"/>
              <w:left w:val="nil"/>
              <w:bottom w:val="nil"/>
              <w:right w:val="nil"/>
            </w:tcBorders>
            <w:vAlign w:val="bottom"/>
          </w:tcPr>
          <w:p w14:paraId="31F651A5" w14:textId="3E0CCCFF"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Strymon</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melinus</w:t>
            </w:r>
            <w:proofErr w:type="spellEnd"/>
          </w:p>
        </w:tc>
        <w:tc>
          <w:tcPr>
            <w:tcW w:w="1177" w:type="dxa"/>
            <w:tcBorders>
              <w:top w:val="nil"/>
              <w:left w:val="nil"/>
              <w:bottom w:val="nil"/>
              <w:right w:val="nil"/>
            </w:tcBorders>
            <w:vAlign w:val="bottom"/>
          </w:tcPr>
          <w:p w14:paraId="51A6FA30" w14:textId="2F018D6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DD8D5B6" w14:textId="3589F17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9A8EDAA" w14:textId="4AE824C0"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2152DA27" w14:textId="77777777" w:rsidTr="00DD0B9A">
        <w:tc>
          <w:tcPr>
            <w:tcW w:w="1509" w:type="dxa"/>
            <w:tcBorders>
              <w:top w:val="nil"/>
              <w:left w:val="nil"/>
              <w:bottom w:val="nil"/>
              <w:right w:val="nil"/>
            </w:tcBorders>
            <w:vAlign w:val="bottom"/>
          </w:tcPr>
          <w:p w14:paraId="06538E66" w14:textId="1E73FB0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4E8A8E55" w14:textId="0C212AAE"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Asterocampa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celtis</w:t>
            </w:r>
            <w:proofErr w:type="spellEnd"/>
          </w:p>
        </w:tc>
        <w:tc>
          <w:tcPr>
            <w:tcW w:w="1177" w:type="dxa"/>
            <w:tcBorders>
              <w:top w:val="nil"/>
              <w:left w:val="nil"/>
              <w:bottom w:val="nil"/>
              <w:right w:val="nil"/>
            </w:tcBorders>
            <w:vAlign w:val="bottom"/>
          </w:tcPr>
          <w:p w14:paraId="34834452" w14:textId="699B5541"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2AE0D7C8" w14:textId="08016D14"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23B8B10" w14:textId="0F3AD509"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xml:space="preserve">, </w:t>
            </w:r>
            <w:proofErr w:type="gramStart"/>
            <w:r w:rsidR="00E27A8B">
              <w:rPr>
                <w:rFonts w:ascii="Times New Roman" w:hAnsi="Times New Roman" w:cs="Times New Roman"/>
                <w:color w:val="000000"/>
                <w:sz w:val="24"/>
                <w:szCs w:val="24"/>
              </w:rPr>
              <w:t>Hall</w:t>
            </w:r>
            <w:proofErr w:type="gramEnd"/>
            <w:r w:rsidR="00E27A8B">
              <w:rPr>
                <w:rFonts w:ascii="Times New Roman" w:hAnsi="Times New Roman" w:cs="Times New Roman"/>
                <w:color w:val="000000"/>
                <w:sz w:val="24"/>
                <w:szCs w:val="24"/>
              </w:rPr>
              <w:t xml:space="preserve"> and Butler 2021</w:t>
            </w:r>
          </w:p>
        </w:tc>
      </w:tr>
      <w:tr w:rsidR="00540046" w14:paraId="410C6F22" w14:textId="77777777" w:rsidTr="00DD0B9A">
        <w:tc>
          <w:tcPr>
            <w:tcW w:w="1509" w:type="dxa"/>
            <w:tcBorders>
              <w:top w:val="nil"/>
              <w:left w:val="nil"/>
              <w:bottom w:val="nil"/>
              <w:right w:val="nil"/>
            </w:tcBorders>
            <w:vAlign w:val="bottom"/>
          </w:tcPr>
          <w:p w14:paraId="0287CEE2" w14:textId="627269A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F1856DF" w14:textId="6F6F1918"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Chlosyne</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nycteis</w:t>
            </w:r>
            <w:proofErr w:type="spellEnd"/>
          </w:p>
        </w:tc>
        <w:tc>
          <w:tcPr>
            <w:tcW w:w="1177" w:type="dxa"/>
            <w:tcBorders>
              <w:top w:val="nil"/>
              <w:left w:val="nil"/>
              <w:bottom w:val="nil"/>
              <w:right w:val="nil"/>
            </w:tcBorders>
            <w:vAlign w:val="bottom"/>
          </w:tcPr>
          <w:p w14:paraId="53C96747" w14:textId="0722837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708BFD76" w14:textId="39C23BA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9C2CBAC" w14:textId="07229488" w:rsidR="00AA3472" w:rsidRPr="004A3C6A" w:rsidRDefault="00D623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49F3A34C" w14:textId="77777777" w:rsidTr="00DD0B9A">
        <w:tc>
          <w:tcPr>
            <w:tcW w:w="1509" w:type="dxa"/>
            <w:tcBorders>
              <w:top w:val="nil"/>
              <w:left w:val="nil"/>
              <w:bottom w:val="nil"/>
              <w:right w:val="nil"/>
            </w:tcBorders>
            <w:vAlign w:val="bottom"/>
          </w:tcPr>
          <w:p w14:paraId="151049B0" w14:textId="5A4CF0C8"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CE7B2B7" w14:textId="14229D4A"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Cyllopsis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gemma</w:t>
            </w:r>
            <w:proofErr w:type="spellEnd"/>
          </w:p>
        </w:tc>
        <w:tc>
          <w:tcPr>
            <w:tcW w:w="1177" w:type="dxa"/>
            <w:tcBorders>
              <w:top w:val="nil"/>
              <w:left w:val="nil"/>
              <w:bottom w:val="nil"/>
              <w:right w:val="nil"/>
            </w:tcBorders>
            <w:vAlign w:val="bottom"/>
          </w:tcPr>
          <w:p w14:paraId="4FBFDEC9" w14:textId="521A58C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ED2A9BA" w14:textId="6B76857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4081ADC1" w14:textId="2A6E45F0"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E27A8B">
              <w:rPr>
                <w:rFonts w:ascii="Times New Roman" w:hAnsi="Times New Roman" w:cs="Times New Roman"/>
                <w:color w:val="000000"/>
                <w:sz w:val="24"/>
                <w:szCs w:val="24"/>
              </w:rPr>
              <w:t>, BAMONA 2022</w:t>
            </w:r>
          </w:p>
        </w:tc>
      </w:tr>
      <w:tr w:rsidR="00540046" w14:paraId="451446D1" w14:textId="77777777" w:rsidTr="00DD0B9A">
        <w:tc>
          <w:tcPr>
            <w:tcW w:w="1509" w:type="dxa"/>
            <w:tcBorders>
              <w:top w:val="nil"/>
              <w:left w:val="nil"/>
              <w:bottom w:val="nil"/>
              <w:right w:val="nil"/>
            </w:tcBorders>
            <w:vAlign w:val="bottom"/>
          </w:tcPr>
          <w:p w14:paraId="523FAC27" w14:textId="193EAAA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6FBC2563" w14:textId="7D7D6350"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Hermeuptychia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sosybius</w:t>
            </w:r>
            <w:proofErr w:type="spellEnd"/>
          </w:p>
        </w:tc>
        <w:tc>
          <w:tcPr>
            <w:tcW w:w="1177" w:type="dxa"/>
            <w:tcBorders>
              <w:top w:val="nil"/>
              <w:left w:val="nil"/>
              <w:bottom w:val="nil"/>
              <w:right w:val="nil"/>
            </w:tcBorders>
            <w:vAlign w:val="bottom"/>
          </w:tcPr>
          <w:p w14:paraId="1FF34346" w14:textId="046243A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52689518" w14:textId="52A7CADE"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74BE56C9" w14:textId="3AD9E35A"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Tan and Lucky 2016</w:t>
            </w:r>
          </w:p>
        </w:tc>
      </w:tr>
      <w:tr w:rsidR="00540046" w14:paraId="03987482" w14:textId="77777777" w:rsidTr="00DD0B9A">
        <w:tc>
          <w:tcPr>
            <w:tcW w:w="1509" w:type="dxa"/>
            <w:tcBorders>
              <w:top w:val="nil"/>
              <w:left w:val="nil"/>
              <w:bottom w:val="nil"/>
              <w:right w:val="nil"/>
            </w:tcBorders>
            <w:vAlign w:val="bottom"/>
          </w:tcPr>
          <w:p w14:paraId="7072EF3D" w14:textId="5CADBE7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0450E203" w14:textId="1BEFCCBC"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Lethe </w:t>
            </w:r>
            <w:proofErr w:type="spellStart"/>
            <w:r w:rsidRPr="00155458">
              <w:rPr>
                <w:rFonts w:ascii="Times New Roman" w:hAnsi="Times New Roman" w:cs="Times New Roman"/>
                <w:i/>
                <w:iCs/>
                <w:color w:val="000000"/>
                <w:sz w:val="24"/>
                <w:szCs w:val="24"/>
              </w:rPr>
              <w:t>anthedon</w:t>
            </w:r>
            <w:proofErr w:type="spellEnd"/>
          </w:p>
        </w:tc>
        <w:tc>
          <w:tcPr>
            <w:tcW w:w="1177" w:type="dxa"/>
            <w:tcBorders>
              <w:top w:val="nil"/>
              <w:left w:val="nil"/>
              <w:bottom w:val="nil"/>
              <w:right w:val="nil"/>
            </w:tcBorders>
            <w:vAlign w:val="bottom"/>
          </w:tcPr>
          <w:p w14:paraId="2DFB4177" w14:textId="2E4B13A5"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B0B4ACC" w14:textId="4DAA3ECD"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319D88DE" w14:textId="2EB4A3DB"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Alabama Butterfly Atlas 2022</w:t>
            </w:r>
          </w:p>
        </w:tc>
      </w:tr>
      <w:tr w:rsidR="00540046" w14:paraId="1BC76AEF" w14:textId="77777777" w:rsidTr="00DD0B9A">
        <w:tc>
          <w:tcPr>
            <w:tcW w:w="1509" w:type="dxa"/>
            <w:tcBorders>
              <w:top w:val="nil"/>
              <w:left w:val="nil"/>
              <w:bottom w:val="nil"/>
              <w:right w:val="nil"/>
            </w:tcBorders>
            <w:vAlign w:val="bottom"/>
          </w:tcPr>
          <w:p w14:paraId="0ABA5A20" w14:textId="10712C9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A202843" w14:textId="598DFA7F"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Lethe </w:t>
            </w:r>
            <w:proofErr w:type="spellStart"/>
            <w:r w:rsidRPr="00155458">
              <w:rPr>
                <w:rFonts w:ascii="Times New Roman" w:hAnsi="Times New Roman" w:cs="Times New Roman"/>
                <w:i/>
                <w:iCs/>
                <w:color w:val="000000"/>
                <w:sz w:val="24"/>
                <w:szCs w:val="24"/>
              </w:rPr>
              <w:t>appalachia</w:t>
            </w:r>
            <w:proofErr w:type="spellEnd"/>
          </w:p>
        </w:tc>
        <w:tc>
          <w:tcPr>
            <w:tcW w:w="1177" w:type="dxa"/>
            <w:tcBorders>
              <w:top w:val="nil"/>
              <w:left w:val="nil"/>
              <w:bottom w:val="nil"/>
              <w:right w:val="nil"/>
            </w:tcBorders>
            <w:vAlign w:val="bottom"/>
          </w:tcPr>
          <w:p w14:paraId="2EB55361" w14:textId="113D624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7D4C7D30" w14:textId="17380D00"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0A7A9589" w14:textId="1B41D2EF"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Alabama Butterfly Atlas 2022</w:t>
            </w:r>
          </w:p>
        </w:tc>
      </w:tr>
      <w:tr w:rsidR="00540046" w14:paraId="55429480" w14:textId="77777777" w:rsidTr="00DD0B9A">
        <w:tc>
          <w:tcPr>
            <w:tcW w:w="1509" w:type="dxa"/>
            <w:tcBorders>
              <w:top w:val="nil"/>
              <w:left w:val="nil"/>
              <w:bottom w:val="nil"/>
              <w:right w:val="nil"/>
            </w:tcBorders>
            <w:vAlign w:val="bottom"/>
          </w:tcPr>
          <w:p w14:paraId="4C5E1536" w14:textId="60C816E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lastRenderedPageBreak/>
              <w:t>Nymphalidae</w:t>
            </w:r>
            <w:proofErr w:type="spellEnd"/>
          </w:p>
        </w:tc>
        <w:tc>
          <w:tcPr>
            <w:tcW w:w="2073" w:type="dxa"/>
            <w:tcBorders>
              <w:top w:val="nil"/>
              <w:left w:val="nil"/>
              <w:bottom w:val="nil"/>
              <w:right w:val="nil"/>
            </w:tcBorders>
            <w:vAlign w:val="bottom"/>
          </w:tcPr>
          <w:p w14:paraId="50608FE8" w14:textId="36CFCEC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Libytheana</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carinenta</w:t>
            </w:r>
            <w:proofErr w:type="spellEnd"/>
          </w:p>
        </w:tc>
        <w:tc>
          <w:tcPr>
            <w:tcW w:w="1177" w:type="dxa"/>
            <w:tcBorders>
              <w:top w:val="nil"/>
              <w:left w:val="nil"/>
              <w:bottom w:val="nil"/>
              <w:right w:val="nil"/>
            </w:tcBorders>
            <w:vAlign w:val="bottom"/>
          </w:tcPr>
          <w:p w14:paraId="237DA893" w14:textId="7AF0269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26B8DB75" w14:textId="5C577A4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39DC58AC" w14:textId="35582940"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xml:space="preserve">, </w:t>
            </w:r>
            <w:proofErr w:type="gramStart"/>
            <w:r w:rsidR="00F71657">
              <w:rPr>
                <w:rFonts w:ascii="Times New Roman" w:hAnsi="Times New Roman" w:cs="Times New Roman"/>
                <w:color w:val="000000"/>
                <w:sz w:val="24"/>
                <w:szCs w:val="24"/>
              </w:rPr>
              <w:t>Hall</w:t>
            </w:r>
            <w:proofErr w:type="gramEnd"/>
            <w:r w:rsidR="00F71657">
              <w:rPr>
                <w:rFonts w:ascii="Times New Roman" w:hAnsi="Times New Roman" w:cs="Times New Roman"/>
                <w:color w:val="000000"/>
                <w:sz w:val="24"/>
                <w:szCs w:val="24"/>
              </w:rPr>
              <w:t xml:space="preserve"> and Butler 2021</w:t>
            </w:r>
          </w:p>
        </w:tc>
      </w:tr>
      <w:tr w:rsidR="00540046" w14:paraId="730A84DF" w14:textId="77777777" w:rsidTr="00DD0B9A">
        <w:tc>
          <w:tcPr>
            <w:tcW w:w="1509" w:type="dxa"/>
            <w:tcBorders>
              <w:top w:val="nil"/>
              <w:left w:val="nil"/>
              <w:bottom w:val="nil"/>
              <w:right w:val="nil"/>
            </w:tcBorders>
            <w:vAlign w:val="bottom"/>
          </w:tcPr>
          <w:p w14:paraId="7647E06B" w14:textId="7724C19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3E79549E" w14:textId="5D3D6131"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Limenitis </w:t>
            </w:r>
            <w:proofErr w:type="spellStart"/>
            <w:r w:rsidRPr="00155458">
              <w:rPr>
                <w:rFonts w:ascii="Times New Roman" w:hAnsi="Times New Roman" w:cs="Times New Roman"/>
                <w:i/>
                <w:iCs/>
                <w:color w:val="000000"/>
                <w:sz w:val="24"/>
                <w:szCs w:val="24"/>
              </w:rPr>
              <w:t>archippus</w:t>
            </w:r>
            <w:proofErr w:type="spellEnd"/>
          </w:p>
        </w:tc>
        <w:tc>
          <w:tcPr>
            <w:tcW w:w="1177" w:type="dxa"/>
            <w:tcBorders>
              <w:top w:val="nil"/>
              <w:left w:val="nil"/>
              <w:bottom w:val="nil"/>
              <w:right w:val="nil"/>
            </w:tcBorders>
            <w:vAlign w:val="bottom"/>
          </w:tcPr>
          <w:p w14:paraId="4FB01308" w14:textId="6A0659A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0D6E762" w14:textId="22FA3E3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3ACB0E1" w14:textId="757CA936"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 xml:space="preserve">LeGrand and Howard </w:t>
            </w:r>
            <w:r w:rsidRPr="004A3C6A">
              <w:rPr>
                <w:rFonts w:ascii="Times New Roman" w:hAnsi="Times New Roman" w:cs="Times New Roman"/>
                <w:color w:val="000000"/>
                <w:sz w:val="24"/>
                <w:szCs w:val="24"/>
              </w:rPr>
              <w:t>2022</w:t>
            </w:r>
            <w:r w:rsidR="00F71657">
              <w:rPr>
                <w:rFonts w:ascii="Times New Roman" w:hAnsi="Times New Roman" w:cs="Times New Roman"/>
                <w:color w:val="000000"/>
                <w:sz w:val="24"/>
                <w:szCs w:val="24"/>
              </w:rPr>
              <w:t>, Wisconsin Pollinators</w:t>
            </w:r>
            <w:r w:rsidR="00AA3472" w:rsidRPr="004A3C6A">
              <w:rPr>
                <w:rFonts w:ascii="Times New Roman" w:hAnsi="Times New Roman" w:cs="Times New Roman"/>
                <w:color w:val="000000"/>
                <w:sz w:val="24"/>
                <w:szCs w:val="24"/>
              </w:rPr>
              <w:t xml:space="preserve"> </w:t>
            </w:r>
          </w:p>
        </w:tc>
      </w:tr>
      <w:tr w:rsidR="00540046" w14:paraId="0734E08D" w14:textId="77777777" w:rsidTr="00DD0B9A">
        <w:tc>
          <w:tcPr>
            <w:tcW w:w="1509" w:type="dxa"/>
            <w:tcBorders>
              <w:top w:val="nil"/>
              <w:left w:val="nil"/>
              <w:bottom w:val="nil"/>
              <w:right w:val="nil"/>
            </w:tcBorders>
            <w:vAlign w:val="bottom"/>
          </w:tcPr>
          <w:p w14:paraId="759856BF" w14:textId="5824885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7044C16A" w14:textId="16C68306"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Limenitis </w:t>
            </w:r>
            <w:proofErr w:type="spellStart"/>
            <w:r w:rsidRPr="00155458">
              <w:rPr>
                <w:rFonts w:ascii="Times New Roman" w:hAnsi="Times New Roman" w:cs="Times New Roman"/>
                <w:i/>
                <w:iCs/>
                <w:color w:val="000000"/>
                <w:sz w:val="24"/>
                <w:szCs w:val="24"/>
              </w:rPr>
              <w:t>arthemis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astyanax</w:t>
            </w:r>
            <w:proofErr w:type="spellEnd"/>
          </w:p>
        </w:tc>
        <w:tc>
          <w:tcPr>
            <w:tcW w:w="1177" w:type="dxa"/>
            <w:tcBorders>
              <w:top w:val="nil"/>
              <w:left w:val="nil"/>
              <w:bottom w:val="nil"/>
              <w:right w:val="nil"/>
            </w:tcBorders>
            <w:vAlign w:val="bottom"/>
          </w:tcPr>
          <w:p w14:paraId="18BCEC3B" w14:textId="10AA6F5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22BF5C7E" w14:textId="7530E68B"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596B5F53" w14:textId="3770A2D6" w:rsidR="00AA3472" w:rsidRPr="004A3C6A" w:rsidRDefault="00101299"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xml:space="preserve">, </w:t>
            </w:r>
            <w:proofErr w:type="gramStart"/>
            <w:r w:rsidR="00F71657">
              <w:rPr>
                <w:rFonts w:ascii="Times New Roman" w:hAnsi="Times New Roman" w:cs="Times New Roman"/>
                <w:color w:val="000000"/>
                <w:sz w:val="24"/>
                <w:szCs w:val="24"/>
              </w:rPr>
              <w:t>Hall</w:t>
            </w:r>
            <w:proofErr w:type="gramEnd"/>
            <w:r w:rsidR="00F71657">
              <w:rPr>
                <w:rFonts w:ascii="Times New Roman" w:hAnsi="Times New Roman" w:cs="Times New Roman"/>
                <w:color w:val="000000"/>
                <w:sz w:val="24"/>
                <w:szCs w:val="24"/>
              </w:rPr>
              <w:t xml:space="preserve"> and Butler 2019</w:t>
            </w:r>
          </w:p>
        </w:tc>
      </w:tr>
      <w:tr w:rsidR="00540046" w14:paraId="70858D1D" w14:textId="77777777" w:rsidTr="00DD0B9A">
        <w:tc>
          <w:tcPr>
            <w:tcW w:w="1509" w:type="dxa"/>
            <w:tcBorders>
              <w:top w:val="nil"/>
              <w:left w:val="nil"/>
              <w:bottom w:val="nil"/>
              <w:right w:val="nil"/>
            </w:tcBorders>
            <w:vAlign w:val="bottom"/>
          </w:tcPr>
          <w:p w14:paraId="12973C32" w14:textId="0C903A05"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4EECFBC4" w14:textId="589D3812"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Megisto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cymela</w:t>
            </w:r>
            <w:proofErr w:type="spellEnd"/>
          </w:p>
        </w:tc>
        <w:tc>
          <w:tcPr>
            <w:tcW w:w="1177" w:type="dxa"/>
            <w:tcBorders>
              <w:top w:val="nil"/>
              <w:left w:val="nil"/>
              <w:bottom w:val="nil"/>
              <w:right w:val="nil"/>
            </w:tcBorders>
            <w:vAlign w:val="bottom"/>
          </w:tcPr>
          <w:p w14:paraId="7483717B" w14:textId="757EAA0E"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71A56F5F" w14:textId="70094F4A"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2AA75571" w14:textId="78BC12FF"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BAMONA 2022</w:t>
            </w:r>
          </w:p>
        </w:tc>
      </w:tr>
      <w:tr w:rsidR="00540046" w14:paraId="439D9C86" w14:textId="77777777" w:rsidTr="00DD0B9A">
        <w:tc>
          <w:tcPr>
            <w:tcW w:w="1509" w:type="dxa"/>
            <w:tcBorders>
              <w:top w:val="nil"/>
              <w:left w:val="nil"/>
              <w:bottom w:val="nil"/>
              <w:right w:val="nil"/>
            </w:tcBorders>
            <w:vAlign w:val="bottom"/>
          </w:tcPr>
          <w:p w14:paraId="4E839329" w14:textId="140E8A5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8B16F07" w14:textId="227D01E7"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Phyciodes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tharos</w:t>
            </w:r>
            <w:proofErr w:type="spellEnd"/>
          </w:p>
        </w:tc>
        <w:tc>
          <w:tcPr>
            <w:tcW w:w="1177" w:type="dxa"/>
            <w:tcBorders>
              <w:top w:val="nil"/>
              <w:left w:val="nil"/>
              <w:bottom w:val="nil"/>
              <w:right w:val="nil"/>
            </w:tcBorders>
            <w:vAlign w:val="bottom"/>
          </w:tcPr>
          <w:p w14:paraId="39FD1EEF" w14:textId="174EDD8A"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3E9883ED" w14:textId="3033C03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247F52F1" w14:textId="7A63A7F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xml:space="preserve">, </w:t>
            </w:r>
            <w:r w:rsidR="00F71657">
              <w:rPr>
                <w:rFonts w:ascii="Times New Roman" w:hAnsi="Times New Roman" w:cs="Times New Roman"/>
                <w:color w:val="000000"/>
                <w:sz w:val="24"/>
                <w:szCs w:val="24"/>
              </w:rPr>
              <w:t>Alabama Butterfly Atlas 2022</w:t>
            </w:r>
          </w:p>
        </w:tc>
      </w:tr>
      <w:tr w:rsidR="00540046" w14:paraId="086E9073" w14:textId="77777777" w:rsidTr="00DD0B9A">
        <w:tc>
          <w:tcPr>
            <w:tcW w:w="1509" w:type="dxa"/>
            <w:tcBorders>
              <w:top w:val="nil"/>
              <w:left w:val="nil"/>
              <w:bottom w:val="nil"/>
              <w:right w:val="nil"/>
            </w:tcBorders>
            <w:vAlign w:val="bottom"/>
          </w:tcPr>
          <w:p w14:paraId="108AAAA2" w14:textId="0CDCF742"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32C0B62F" w14:textId="30BEBBF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Polygonia comma</w:t>
            </w:r>
          </w:p>
        </w:tc>
        <w:tc>
          <w:tcPr>
            <w:tcW w:w="1177" w:type="dxa"/>
            <w:tcBorders>
              <w:top w:val="nil"/>
              <w:left w:val="nil"/>
              <w:bottom w:val="nil"/>
              <w:right w:val="nil"/>
            </w:tcBorders>
            <w:vAlign w:val="bottom"/>
          </w:tcPr>
          <w:p w14:paraId="2619FECB" w14:textId="4795B3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4E5083CB" w14:textId="4C6110C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06EDF06" w14:textId="714BF3C7"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38423424" w14:textId="77777777" w:rsidTr="00DD0B9A">
        <w:tc>
          <w:tcPr>
            <w:tcW w:w="1509" w:type="dxa"/>
            <w:tcBorders>
              <w:top w:val="nil"/>
              <w:left w:val="nil"/>
              <w:bottom w:val="nil"/>
              <w:right w:val="nil"/>
            </w:tcBorders>
            <w:vAlign w:val="bottom"/>
          </w:tcPr>
          <w:p w14:paraId="14A836CA" w14:textId="14064A7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144AA0E7" w14:textId="203D72F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Polygonia </w:t>
            </w:r>
            <w:proofErr w:type="spellStart"/>
            <w:r w:rsidRPr="00155458">
              <w:rPr>
                <w:rFonts w:ascii="Times New Roman" w:hAnsi="Times New Roman" w:cs="Times New Roman"/>
                <w:i/>
                <w:iCs/>
                <w:color w:val="000000"/>
                <w:sz w:val="24"/>
                <w:szCs w:val="24"/>
              </w:rPr>
              <w:t>interrogationis</w:t>
            </w:r>
            <w:proofErr w:type="spellEnd"/>
          </w:p>
        </w:tc>
        <w:tc>
          <w:tcPr>
            <w:tcW w:w="1177" w:type="dxa"/>
            <w:tcBorders>
              <w:top w:val="nil"/>
              <w:left w:val="nil"/>
              <w:bottom w:val="nil"/>
              <w:right w:val="nil"/>
            </w:tcBorders>
            <w:vAlign w:val="bottom"/>
          </w:tcPr>
          <w:p w14:paraId="0E0B7644" w14:textId="551DA491"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68C4D8F4" w14:textId="42CEBC73"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59CB7C1" w14:textId="24618AC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p>
        </w:tc>
      </w:tr>
      <w:tr w:rsidR="00540046" w14:paraId="458505AA" w14:textId="77777777" w:rsidTr="00DD0B9A">
        <w:tc>
          <w:tcPr>
            <w:tcW w:w="1509" w:type="dxa"/>
            <w:tcBorders>
              <w:top w:val="nil"/>
              <w:left w:val="nil"/>
              <w:bottom w:val="nil"/>
              <w:right w:val="nil"/>
            </w:tcBorders>
            <w:vAlign w:val="bottom"/>
          </w:tcPr>
          <w:p w14:paraId="5ED7186D" w14:textId="50626BA6"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7CD0F525" w14:textId="706FE962"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Speyeria </w:t>
            </w:r>
            <w:proofErr w:type="spellStart"/>
            <w:r w:rsidRPr="00155458">
              <w:rPr>
                <w:rFonts w:ascii="Times New Roman" w:hAnsi="Times New Roman" w:cs="Times New Roman"/>
                <w:i/>
                <w:iCs/>
                <w:color w:val="000000"/>
                <w:sz w:val="24"/>
                <w:szCs w:val="24"/>
              </w:rPr>
              <w:t>cybele</w:t>
            </w:r>
            <w:proofErr w:type="spellEnd"/>
          </w:p>
        </w:tc>
        <w:tc>
          <w:tcPr>
            <w:tcW w:w="1177" w:type="dxa"/>
            <w:tcBorders>
              <w:top w:val="nil"/>
              <w:left w:val="nil"/>
              <w:bottom w:val="nil"/>
              <w:right w:val="nil"/>
            </w:tcBorders>
            <w:vAlign w:val="bottom"/>
          </w:tcPr>
          <w:p w14:paraId="77598DB1" w14:textId="6D3F2404"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419DA5E1" w14:textId="10206D2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larvae</w:t>
            </w:r>
          </w:p>
        </w:tc>
        <w:tc>
          <w:tcPr>
            <w:tcW w:w="2976" w:type="dxa"/>
            <w:tcBorders>
              <w:top w:val="nil"/>
              <w:left w:val="nil"/>
              <w:bottom w:val="nil"/>
              <w:right w:val="nil"/>
            </w:tcBorders>
            <w:vAlign w:val="bottom"/>
          </w:tcPr>
          <w:p w14:paraId="65428F6C" w14:textId="51569990"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xml:space="preserve">, </w:t>
            </w:r>
            <w:r w:rsidR="00F71657">
              <w:rPr>
                <w:rFonts w:ascii="Times New Roman" w:hAnsi="Times New Roman" w:cs="Times New Roman"/>
                <w:color w:val="000000"/>
                <w:sz w:val="24"/>
                <w:szCs w:val="24"/>
              </w:rPr>
              <w:t>Alabama Butterfly Atlas 2022</w:t>
            </w:r>
            <w:r w:rsidR="00F71657">
              <w:rPr>
                <w:rFonts w:ascii="Times New Roman" w:hAnsi="Times New Roman" w:cs="Times New Roman"/>
                <w:color w:val="000000"/>
                <w:sz w:val="24"/>
                <w:szCs w:val="24"/>
              </w:rPr>
              <w:t xml:space="preserve">. </w:t>
            </w:r>
            <w:r w:rsidR="00AA3472" w:rsidRPr="004A3C6A">
              <w:rPr>
                <w:rFonts w:ascii="Times New Roman" w:hAnsi="Times New Roman" w:cs="Times New Roman"/>
                <w:color w:val="000000"/>
                <w:sz w:val="24"/>
                <w:szCs w:val="24"/>
              </w:rPr>
              <w:t>Note possible name change</w:t>
            </w:r>
          </w:p>
        </w:tc>
      </w:tr>
      <w:tr w:rsidR="00540046" w14:paraId="7896E56C" w14:textId="77777777" w:rsidTr="00DD0B9A">
        <w:tc>
          <w:tcPr>
            <w:tcW w:w="1509" w:type="dxa"/>
            <w:tcBorders>
              <w:top w:val="nil"/>
              <w:left w:val="nil"/>
              <w:bottom w:val="nil"/>
              <w:right w:val="nil"/>
            </w:tcBorders>
            <w:vAlign w:val="bottom"/>
          </w:tcPr>
          <w:p w14:paraId="796B3A7E" w14:textId="2F6DF22C"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Nymphalidae</w:t>
            </w:r>
            <w:proofErr w:type="spellEnd"/>
          </w:p>
        </w:tc>
        <w:tc>
          <w:tcPr>
            <w:tcW w:w="2073" w:type="dxa"/>
            <w:tcBorders>
              <w:top w:val="nil"/>
              <w:left w:val="nil"/>
              <w:bottom w:val="nil"/>
              <w:right w:val="nil"/>
            </w:tcBorders>
            <w:vAlign w:val="bottom"/>
          </w:tcPr>
          <w:p w14:paraId="21AFEECF" w14:textId="4B039805"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Vanessa </w:t>
            </w:r>
            <w:proofErr w:type="spellStart"/>
            <w:r w:rsidRPr="00155458">
              <w:rPr>
                <w:rFonts w:ascii="Times New Roman" w:hAnsi="Times New Roman" w:cs="Times New Roman"/>
                <w:i/>
                <w:iCs/>
                <w:color w:val="000000"/>
                <w:sz w:val="24"/>
                <w:szCs w:val="24"/>
              </w:rPr>
              <w:t>virginiensis</w:t>
            </w:r>
            <w:proofErr w:type="spellEnd"/>
          </w:p>
        </w:tc>
        <w:tc>
          <w:tcPr>
            <w:tcW w:w="1177" w:type="dxa"/>
            <w:tcBorders>
              <w:top w:val="nil"/>
              <w:left w:val="nil"/>
              <w:bottom w:val="nil"/>
              <w:right w:val="nil"/>
            </w:tcBorders>
            <w:vAlign w:val="bottom"/>
          </w:tcPr>
          <w:p w14:paraId="75693890" w14:textId="334FFF3A"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3.5</w:t>
            </w:r>
          </w:p>
        </w:tc>
        <w:tc>
          <w:tcPr>
            <w:tcW w:w="1620" w:type="dxa"/>
            <w:tcBorders>
              <w:top w:val="nil"/>
              <w:left w:val="nil"/>
              <w:bottom w:val="nil"/>
              <w:right w:val="nil"/>
            </w:tcBorders>
            <w:vAlign w:val="bottom"/>
          </w:tcPr>
          <w:p w14:paraId="60ABE372" w14:textId="28908B18"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15A8677D" w14:textId="2392F5E4"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F71657">
              <w:rPr>
                <w:rFonts w:ascii="Times New Roman" w:hAnsi="Times New Roman" w:cs="Times New Roman"/>
                <w:color w:val="000000"/>
                <w:sz w:val="24"/>
                <w:szCs w:val="24"/>
              </w:rPr>
              <w:t>, Hall 2021</w:t>
            </w:r>
          </w:p>
        </w:tc>
      </w:tr>
      <w:tr w:rsidR="00540046" w14:paraId="3F7B202F" w14:textId="77777777" w:rsidTr="00DD0B9A">
        <w:tc>
          <w:tcPr>
            <w:tcW w:w="1509" w:type="dxa"/>
            <w:tcBorders>
              <w:top w:val="nil"/>
              <w:left w:val="nil"/>
              <w:bottom w:val="nil"/>
              <w:right w:val="nil"/>
            </w:tcBorders>
            <w:vAlign w:val="bottom"/>
          </w:tcPr>
          <w:p w14:paraId="4FEC5738" w14:textId="27F046FF"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38DAEA44" w14:textId="63EBC271"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Battus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philenor</w:t>
            </w:r>
            <w:proofErr w:type="spellEnd"/>
          </w:p>
        </w:tc>
        <w:tc>
          <w:tcPr>
            <w:tcW w:w="1177" w:type="dxa"/>
            <w:tcBorders>
              <w:top w:val="nil"/>
              <w:left w:val="nil"/>
              <w:bottom w:val="nil"/>
              <w:right w:val="nil"/>
            </w:tcBorders>
            <w:vAlign w:val="bottom"/>
          </w:tcPr>
          <w:p w14:paraId="415A1443" w14:textId="1EFF19C2"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37C814D9" w14:textId="4C34D2E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25015734" w14:textId="622BBF55"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Illinois Department of Natural Resources 2017</w:t>
            </w:r>
          </w:p>
        </w:tc>
      </w:tr>
      <w:tr w:rsidR="00540046" w14:paraId="776FC795" w14:textId="77777777" w:rsidTr="00DD0B9A">
        <w:tc>
          <w:tcPr>
            <w:tcW w:w="1509" w:type="dxa"/>
            <w:tcBorders>
              <w:top w:val="nil"/>
              <w:left w:val="nil"/>
              <w:bottom w:val="nil"/>
              <w:right w:val="nil"/>
            </w:tcBorders>
            <w:vAlign w:val="bottom"/>
          </w:tcPr>
          <w:p w14:paraId="718E910D" w14:textId="47E0634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055F81BC" w14:textId="668F65F4"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Eurytides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marcellus</w:t>
            </w:r>
            <w:proofErr w:type="spellEnd"/>
          </w:p>
        </w:tc>
        <w:tc>
          <w:tcPr>
            <w:tcW w:w="1177" w:type="dxa"/>
            <w:tcBorders>
              <w:top w:val="nil"/>
              <w:left w:val="nil"/>
              <w:bottom w:val="nil"/>
              <w:right w:val="nil"/>
            </w:tcBorders>
            <w:vAlign w:val="bottom"/>
          </w:tcPr>
          <w:p w14:paraId="3C00ACE3" w14:textId="3B8BD81B"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00F56506" w14:textId="218C2184"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9AB307C" w14:textId="3D0C591B"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xml:space="preserve">, </w:t>
            </w:r>
            <w:proofErr w:type="gramStart"/>
            <w:r w:rsidR="00540046">
              <w:rPr>
                <w:rFonts w:ascii="Times New Roman" w:hAnsi="Times New Roman" w:cs="Times New Roman"/>
                <w:color w:val="000000"/>
                <w:sz w:val="24"/>
                <w:szCs w:val="24"/>
              </w:rPr>
              <w:t>Hall</w:t>
            </w:r>
            <w:proofErr w:type="gramEnd"/>
            <w:r w:rsidR="00540046">
              <w:rPr>
                <w:rFonts w:ascii="Times New Roman" w:hAnsi="Times New Roman" w:cs="Times New Roman"/>
                <w:color w:val="000000"/>
                <w:sz w:val="24"/>
                <w:szCs w:val="24"/>
              </w:rPr>
              <w:t xml:space="preserve"> and Butler 2020</w:t>
            </w:r>
          </w:p>
        </w:tc>
      </w:tr>
      <w:tr w:rsidR="00540046" w14:paraId="17595342" w14:textId="77777777" w:rsidTr="00DD0B9A">
        <w:tc>
          <w:tcPr>
            <w:tcW w:w="1509" w:type="dxa"/>
            <w:tcBorders>
              <w:top w:val="nil"/>
              <w:left w:val="nil"/>
              <w:bottom w:val="nil"/>
              <w:right w:val="nil"/>
            </w:tcBorders>
            <w:vAlign w:val="bottom"/>
          </w:tcPr>
          <w:p w14:paraId="1648845C" w14:textId="064D6EF1"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770A802E" w14:textId="264739FA"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glaucus</w:t>
            </w:r>
          </w:p>
        </w:tc>
        <w:tc>
          <w:tcPr>
            <w:tcW w:w="1177" w:type="dxa"/>
            <w:tcBorders>
              <w:top w:val="nil"/>
              <w:left w:val="nil"/>
              <w:bottom w:val="nil"/>
              <w:right w:val="nil"/>
            </w:tcBorders>
            <w:vAlign w:val="bottom"/>
          </w:tcPr>
          <w:p w14:paraId="68E45ED8" w14:textId="7EEE593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1C17614F" w14:textId="17EE9BDF"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7BF7787" w14:textId="7A78DA8E"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xml:space="preserve">, BAMONA 2022. </w:t>
            </w:r>
            <w:r w:rsidR="00AA3472" w:rsidRPr="004A3C6A">
              <w:rPr>
                <w:rFonts w:ascii="Times New Roman" w:hAnsi="Times New Roman" w:cs="Times New Roman"/>
                <w:color w:val="000000"/>
                <w:sz w:val="24"/>
                <w:szCs w:val="24"/>
              </w:rPr>
              <w:t>Note name change</w:t>
            </w:r>
          </w:p>
        </w:tc>
      </w:tr>
      <w:tr w:rsidR="00540046" w14:paraId="47E5CCC9" w14:textId="77777777" w:rsidTr="00DD0B9A">
        <w:tc>
          <w:tcPr>
            <w:tcW w:w="1509" w:type="dxa"/>
            <w:tcBorders>
              <w:top w:val="nil"/>
              <w:left w:val="nil"/>
              <w:bottom w:val="nil"/>
              <w:right w:val="nil"/>
            </w:tcBorders>
            <w:vAlign w:val="bottom"/>
          </w:tcPr>
          <w:p w14:paraId="58DBBCF4" w14:textId="63A5C65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00ECBC67" w14:textId="1587FAB9"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polyxenes</w:t>
            </w:r>
            <w:proofErr w:type="spellEnd"/>
          </w:p>
        </w:tc>
        <w:tc>
          <w:tcPr>
            <w:tcW w:w="1177" w:type="dxa"/>
            <w:tcBorders>
              <w:top w:val="nil"/>
              <w:left w:val="nil"/>
              <w:bottom w:val="nil"/>
              <w:right w:val="nil"/>
            </w:tcBorders>
            <w:vAlign w:val="bottom"/>
          </w:tcPr>
          <w:p w14:paraId="15047424" w14:textId="18E1E29C"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66E84FCF" w14:textId="37DE887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13C7874" w14:textId="4C5D3550"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36D42D61" w14:textId="77777777" w:rsidTr="00DD0B9A">
        <w:tc>
          <w:tcPr>
            <w:tcW w:w="1509" w:type="dxa"/>
            <w:tcBorders>
              <w:top w:val="nil"/>
              <w:left w:val="nil"/>
              <w:bottom w:val="nil"/>
              <w:right w:val="nil"/>
            </w:tcBorders>
            <w:vAlign w:val="bottom"/>
          </w:tcPr>
          <w:p w14:paraId="55EE2245" w14:textId="69B74A60"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Papilionidae</w:t>
            </w:r>
            <w:proofErr w:type="spellEnd"/>
          </w:p>
        </w:tc>
        <w:tc>
          <w:tcPr>
            <w:tcW w:w="2073" w:type="dxa"/>
            <w:tcBorders>
              <w:top w:val="nil"/>
              <w:left w:val="nil"/>
              <w:bottom w:val="nil"/>
              <w:right w:val="nil"/>
            </w:tcBorders>
            <w:vAlign w:val="bottom"/>
          </w:tcPr>
          <w:p w14:paraId="2BA59672" w14:textId="1CAA48F3"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Papilio</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troilus</w:t>
            </w:r>
            <w:proofErr w:type="spellEnd"/>
          </w:p>
        </w:tc>
        <w:tc>
          <w:tcPr>
            <w:tcW w:w="1177" w:type="dxa"/>
            <w:tcBorders>
              <w:top w:val="nil"/>
              <w:left w:val="nil"/>
              <w:bottom w:val="nil"/>
              <w:right w:val="nil"/>
            </w:tcBorders>
            <w:vAlign w:val="bottom"/>
          </w:tcPr>
          <w:p w14:paraId="0A89640A" w14:textId="2CBF3ABD"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2</w:t>
            </w:r>
          </w:p>
        </w:tc>
        <w:tc>
          <w:tcPr>
            <w:tcW w:w="1620" w:type="dxa"/>
            <w:tcBorders>
              <w:top w:val="nil"/>
              <w:left w:val="nil"/>
              <w:bottom w:val="nil"/>
              <w:right w:val="nil"/>
            </w:tcBorders>
            <w:vAlign w:val="bottom"/>
          </w:tcPr>
          <w:p w14:paraId="53CF9831" w14:textId="6F25F786"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6B1F9CED" w14:textId="41AE17F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605C8EB8" w14:textId="77777777" w:rsidTr="00DD0B9A">
        <w:tc>
          <w:tcPr>
            <w:tcW w:w="1509" w:type="dxa"/>
            <w:tcBorders>
              <w:top w:val="nil"/>
              <w:left w:val="nil"/>
              <w:bottom w:val="nil"/>
              <w:right w:val="nil"/>
            </w:tcBorders>
            <w:vAlign w:val="bottom"/>
          </w:tcPr>
          <w:p w14:paraId="04DDB0B1" w14:textId="37AD435B"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47D03098" w14:textId="4BBD5F87"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Abaeis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nicippe</w:t>
            </w:r>
            <w:proofErr w:type="spellEnd"/>
          </w:p>
        </w:tc>
        <w:tc>
          <w:tcPr>
            <w:tcW w:w="1177" w:type="dxa"/>
            <w:tcBorders>
              <w:top w:val="nil"/>
              <w:left w:val="nil"/>
              <w:bottom w:val="nil"/>
              <w:right w:val="nil"/>
            </w:tcBorders>
            <w:vAlign w:val="bottom"/>
          </w:tcPr>
          <w:p w14:paraId="18E51D33" w14:textId="3F3D23C0"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3</w:t>
            </w:r>
          </w:p>
        </w:tc>
        <w:tc>
          <w:tcPr>
            <w:tcW w:w="1620" w:type="dxa"/>
            <w:tcBorders>
              <w:top w:val="nil"/>
              <w:left w:val="nil"/>
              <w:bottom w:val="nil"/>
              <w:right w:val="nil"/>
            </w:tcBorders>
            <w:vAlign w:val="bottom"/>
          </w:tcPr>
          <w:p w14:paraId="289DE92C" w14:textId="1E95B5A9"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adults</w:t>
            </w:r>
          </w:p>
        </w:tc>
        <w:tc>
          <w:tcPr>
            <w:tcW w:w="2976" w:type="dxa"/>
            <w:tcBorders>
              <w:top w:val="nil"/>
              <w:left w:val="nil"/>
              <w:bottom w:val="nil"/>
              <w:right w:val="nil"/>
            </w:tcBorders>
            <w:vAlign w:val="bottom"/>
          </w:tcPr>
          <w:p w14:paraId="21A209BE" w14:textId="023C3D4E"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Florida Museum 2021</w:t>
            </w:r>
          </w:p>
        </w:tc>
      </w:tr>
      <w:tr w:rsidR="00540046" w14:paraId="69060D52" w14:textId="77777777" w:rsidTr="00DD0B9A">
        <w:tc>
          <w:tcPr>
            <w:tcW w:w="1509" w:type="dxa"/>
            <w:tcBorders>
              <w:top w:val="nil"/>
              <w:left w:val="nil"/>
              <w:bottom w:val="nil"/>
              <w:right w:val="nil"/>
            </w:tcBorders>
            <w:vAlign w:val="bottom"/>
          </w:tcPr>
          <w:p w14:paraId="59DC1ABC" w14:textId="0CFDC4EA"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6BFA7BBB" w14:textId="3B06A24C"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Anthocharis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midea</w:t>
            </w:r>
            <w:proofErr w:type="spellEnd"/>
          </w:p>
        </w:tc>
        <w:tc>
          <w:tcPr>
            <w:tcW w:w="1177" w:type="dxa"/>
            <w:tcBorders>
              <w:top w:val="nil"/>
              <w:left w:val="nil"/>
              <w:bottom w:val="nil"/>
              <w:right w:val="nil"/>
            </w:tcBorders>
            <w:vAlign w:val="bottom"/>
          </w:tcPr>
          <w:p w14:paraId="0369A22F" w14:textId="2791545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1</w:t>
            </w:r>
          </w:p>
        </w:tc>
        <w:tc>
          <w:tcPr>
            <w:tcW w:w="1620" w:type="dxa"/>
            <w:tcBorders>
              <w:top w:val="nil"/>
              <w:left w:val="nil"/>
              <w:bottom w:val="nil"/>
              <w:right w:val="nil"/>
            </w:tcBorders>
            <w:vAlign w:val="bottom"/>
          </w:tcPr>
          <w:p w14:paraId="067F9243" w14:textId="7066D01C"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06BBADC5" w14:textId="53ACA75A"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26A85F06" w14:textId="77777777" w:rsidTr="00DD0B9A">
        <w:tc>
          <w:tcPr>
            <w:tcW w:w="1509" w:type="dxa"/>
            <w:tcBorders>
              <w:top w:val="nil"/>
              <w:left w:val="nil"/>
              <w:bottom w:val="nil"/>
              <w:right w:val="nil"/>
            </w:tcBorders>
            <w:vAlign w:val="bottom"/>
          </w:tcPr>
          <w:p w14:paraId="2839E9D1" w14:textId="7E780A17"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50CBC766" w14:textId="088D18CD" w:rsidR="00AA3472" w:rsidRPr="00155458" w:rsidRDefault="00AA3472" w:rsidP="00386B01">
            <w:pPr>
              <w:rPr>
                <w:rFonts w:ascii="Times New Roman" w:eastAsia="Times New Roman" w:hAnsi="Times New Roman" w:cs="Times New Roman"/>
                <w:i/>
                <w:iCs/>
                <w:sz w:val="24"/>
                <w:szCs w:val="24"/>
              </w:rPr>
            </w:pPr>
            <w:proofErr w:type="spellStart"/>
            <w:r w:rsidRPr="00155458">
              <w:rPr>
                <w:rFonts w:ascii="Times New Roman" w:hAnsi="Times New Roman" w:cs="Times New Roman"/>
                <w:i/>
                <w:iCs/>
                <w:color w:val="000000"/>
                <w:sz w:val="24"/>
                <w:szCs w:val="24"/>
              </w:rPr>
              <w:t>Colias</w:t>
            </w:r>
            <w:proofErr w:type="spellEnd"/>
            <w:r w:rsidRPr="00155458">
              <w:rPr>
                <w:rFonts w:ascii="Times New Roman" w:hAnsi="Times New Roman" w:cs="Times New Roman"/>
                <w:i/>
                <w:iCs/>
                <w:color w:val="000000"/>
                <w:sz w:val="24"/>
                <w:szCs w:val="24"/>
              </w:rPr>
              <w:t xml:space="preserve"> </w:t>
            </w:r>
            <w:proofErr w:type="spellStart"/>
            <w:r w:rsidRPr="00155458">
              <w:rPr>
                <w:rFonts w:ascii="Times New Roman" w:hAnsi="Times New Roman" w:cs="Times New Roman"/>
                <w:i/>
                <w:iCs/>
                <w:color w:val="000000"/>
                <w:sz w:val="24"/>
                <w:szCs w:val="24"/>
              </w:rPr>
              <w:t>eurytheme</w:t>
            </w:r>
            <w:proofErr w:type="spellEnd"/>
          </w:p>
        </w:tc>
        <w:tc>
          <w:tcPr>
            <w:tcW w:w="1177" w:type="dxa"/>
            <w:tcBorders>
              <w:top w:val="nil"/>
              <w:left w:val="nil"/>
              <w:bottom w:val="nil"/>
              <w:right w:val="nil"/>
            </w:tcBorders>
            <w:vAlign w:val="bottom"/>
          </w:tcPr>
          <w:p w14:paraId="34AD710B" w14:textId="0D5D7469"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4.5</w:t>
            </w:r>
          </w:p>
        </w:tc>
        <w:tc>
          <w:tcPr>
            <w:tcW w:w="1620" w:type="dxa"/>
            <w:tcBorders>
              <w:top w:val="nil"/>
              <w:left w:val="nil"/>
              <w:bottom w:val="nil"/>
              <w:right w:val="nil"/>
            </w:tcBorders>
            <w:vAlign w:val="bottom"/>
          </w:tcPr>
          <w:p w14:paraId="7CD6766E" w14:textId="334AB975"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35AF71AA" w14:textId="00049D86"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r w:rsidR="00540046" w14:paraId="6EE359DF" w14:textId="77777777" w:rsidTr="00DD0B9A">
        <w:tc>
          <w:tcPr>
            <w:tcW w:w="1509" w:type="dxa"/>
            <w:tcBorders>
              <w:top w:val="nil"/>
              <w:left w:val="nil"/>
              <w:bottom w:val="nil"/>
              <w:right w:val="nil"/>
            </w:tcBorders>
            <w:vAlign w:val="bottom"/>
          </w:tcPr>
          <w:p w14:paraId="6086F124" w14:textId="3FA1669D" w:rsidR="00AA3472" w:rsidRPr="004A3C6A" w:rsidRDefault="00AA3472" w:rsidP="00386B01">
            <w:pPr>
              <w:rPr>
                <w:rFonts w:ascii="Times New Roman" w:eastAsia="Times New Roman" w:hAnsi="Times New Roman" w:cs="Times New Roman"/>
                <w:sz w:val="24"/>
                <w:szCs w:val="24"/>
              </w:rPr>
            </w:pPr>
            <w:proofErr w:type="spellStart"/>
            <w:r w:rsidRPr="004A3C6A">
              <w:rPr>
                <w:rFonts w:ascii="Times New Roman" w:hAnsi="Times New Roman" w:cs="Times New Roman"/>
                <w:color w:val="000000"/>
                <w:sz w:val="24"/>
                <w:szCs w:val="24"/>
              </w:rPr>
              <w:t>Pieridae</w:t>
            </w:r>
            <w:proofErr w:type="spellEnd"/>
          </w:p>
        </w:tc>
        <w:tc>
          <w:tcPr>
            <w:tcW w:w="2073" w:type="dxa"/>
            <w:tcBorders>
              <w:top w:val="nil"/>
              <w:left w:val="nil"/>
              <w:bottom w:val="nil"/>
              <w:right w:val="nil"/>
            </w:tcBorders>
            <w:vAlign w:val="bottom"/>
          </w:tcPr>
          <w:p w14:paraId="33DDD7AF" w14:textId="35AC4F33" w:rsidR="00AA3472" w:rsidRPr="00155458" w:rsidRDefault="00AA3472" w:rsidP="00386B01">
            <w:pPr>
              <w:rPr>
                <w:rFonts w:ascii="Times New Roman" w:eastAsia="Times New Roman" w:hAnsi="Times New Roman" w:cs="Times New Roman"/>
                <w:i/>
                <w:iCs/>
                <w:sz w:val="24"/>
                <w:szCs w:val="24"/>
              </w:rPr>
            </w:pPr>
            <w:r w:rsidRPr="00155458">
              <w:rPr>
                <w:rFonts w:ascii="Times New Roman" w:hAnsi="Times New Roman" w:cs="Times New Roman"/>
                <w:i/>
                <w:iCs/>
                <w:color w:val="000000"/>
                <w:sz w:val="24"/>
                <w:szCs w:val="24"/>
              </w:rPr>
              <w:t xml:space="preserve">Pieris </w:t>
            </w:r>
            <w:proofErr w:type="spellStart"/>
            <w:r w:rsidRPr="00155458">
              <w:rPr>
                <w:rFonts w:ascii="Times New Roman" w:hAnsi="Times New Roman" w:cs="Times New Roman"/>
                <w:i/>
                <w:iCs/>
                <w:color w:val="000000"/>
                <w:sz w:val="24"/>
                <w:szCs w:val="24"/>
              </w:rPr>
              <w:t>rapae</w:t>
            </w:r>
            <w:proofErr w:type="spellEnd"/>
          </w:p>
        </w:tc>
        <w:tc>
          <w:tcPr>
            <w:tcW w:w="1177" w:type="dxa"/>
            <w:tcBorders>
              <w:top w:val="nil"/>
              <w:left w:val="nil"/>
              <w:bottom w:val="nil"/>
              <w:right w:val="nil"/>
            </w:tcBorders>
            <w:vAlign w:val="bottom"/>
          </w:tcPr>
          <w:p w14:paraId="60A813BD" w14:textId="372D7E78" w:rsidR="00AA3472" w:rsidRPr="004A3C6A" w:rsidRDefault="00AA3472" w:rsidP="00155458">
            <w:pPr>
              <w:jc w:val="cente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5</w:t>
            </w:r>
          </w:p>
        </w:tc>
        <w:tc>
          <w:tcPr>
            <w:tcW w:w="1620" w:type="dxa"/>
            <w:tcBorders>
              <w:top w:val="nil"/>
              <w:left w:val="nil"/>
              <w:bottom w:val="nil"/>
              <w:right w:val="nil"/>
            </w:tcBorders>
            <w:vAlign w:val="bottom"/>
          </w:tcPr>
          <w:p w14:paraId="2B0A1839" w14:textId="6FECD142" w:rsidR="00AA3472" w:rsidRPr="004A3C6A" w:rsidRDefault="00AA3472"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pupae</w:t>
            </w:r>
          </w:p>
        </w:tc>
        <w:tc>
          <w:tcPr>
            <w:tcW w:w="2976" w:type="dxa"/>
            <w:tcBorders>
              <w:top w:val="nil"/>
              <w:left w:val="nil"/>
              <w:bottom w:val="nil"/>
              <w:right w:val="nil"/>
            </w:tcBorders>
            <w:vAlign w:val="bottom"/>
          </w:tcPr>
          <w:p w14:paraId="40F76B7C" w14:textId="65506FBC" w:rsidR="00AA3472" w:rsidRPr="004A3C6A" w:rsidRDefault="004A3C6A" w:rsidP="00386B01">
            <w:pPr>
              <w:rPr>
                <w:rFonts w:ascii="Times New Roman" w:eastAsia="Times New Roman" w:hAnsi="Times New Roman" w:cs="Times New Roman"/>
                <w:sz w:val="24"/>
                <w:szCs w:val="24"/>
              </w:rPr>
            </w:pPr>
            <w:r w:rsidRPr="004A3C6A">
              <w:rPr>
                <w:rFonts w:ascii="Times New Roman" w:hAnsi="Times New Roman" w:cs="Times New Roman"/>
                <w:color w:val="000000"/>
                <w:sz w:val="24"/>
                <w:szCs w:val="24"/>
              </w:rPr>
              <w:t>LeGrand and Howard 2022</w:t>
            </w:r>
            <w:r w:rsidR="00540046">
              <w:rPr>
                <w:rFonts w:ascii="Times New Roman" w:hAnsi="Times New Roman" w:cs="Times New Roman"/>
                <w:color w:val="000000"/>
                <w:sz w:val="24"/>
                <w:szCs w:val="24"/>
              </w:rPr>
              <w:t>, BAMONA 2022</w:t>
            </w:r>
          </w:p>
        </w:tc>
      </w:tr>
    </w:tbl>
    <w:p w14:paraId="74C92379" w14:textId="77777777" w:rsidR="00666EEA" w:rsidRPr="00666EEA" w:rsidRDefault="00666EEA" w:rsidP="000F704D">
      <w:pPr>
        <w:rPr>
          <w:rFonts w:ascii="Times New Roman" w:eastAsia="Times New Roman" w:hAnsi="Times New Roman" w:cs="Times New Roman"/>
          <w:sz w:val="24"/>
          <w:szCs w:val="24"/>
        </w:rPr>
      </w:pPr>
    </w:p>
    <w:p w14:paraId="300BF92F" w14:textId="77777777" w:rsidR="00666EEA" w:rsidRPr="00666EEA" w:rsidRDefault="00666EEA" w:rsidP="000F704D">
      <w:pPr>
        <w:rPr>
          <w:rFonts w:ascii="Times New Roman" w:hAnsi="Times New Roman" w:cs="Times New Roman"/>
          <w:b/>
          <w:bCs/>
          <w:sz w:val="24"/>
          <w:szCs w:val="24"/>
        </w:rPr>
      </w:pPr>
    </w:p>
    <w:p w14:paraId="15876C93" w14:textId="075D1348" w:rsidR="000F704D" w:rsidRDefault="000F704D" w:rsidP="000F704D"/>
    <w:p w14:paraId="18B95666" w14:textId="19344519" w:rsidR="000F704D" w:rsidRDefault="000F704D" w:rsidP="000F704D"/>
    <w:p w14:paraId="054B92D9" w14:textId="3F4D3C3D" w:rsidR="000F704D" w:rsidRDefault="000F704D" w:rsidP="000F704D"/>
    <w:p w14:paraId="110CCCDA" w14:textId="331B6EC2" w:rsidR="000F704D" w:rsidRDefault="000F704D" w:rsidP="000F704D"/>
    <w:p w14:paraId="3E74DEB8" w14:textId="2491154F" w:rsidR="000F704D" w:rsidRDefault="000F704D" w:rsidP="000F704D"/>
    <w:p w14:paraId="6CEB30B8" w14:textId="15B8E574" w:rsidR="000F704D" w:rsidRDefault="000F704D" w:rsidP="000F704D"/>
    <w:p w14:paraId="7147481D" w14:textId="56A66A7C" w:rsidR="000F704D" w:rsidRDefault="000F704D" w:rsidP="000F704D"/>
    <w:p w14:paraId="494FEAE4" w14:textId="19F3107C" w:rsidR="000F704D" w:rsidRDefault="000F704D" w:rsidP="000F704D"/>
    <w:p w14:paraId="1CCC2EDB" w14:textId="602E37D0" w:rsidR="000F704D" w:rsidRDefault="000F704D" w:rsidP="000F704D"/>
    <w:p w14:paraId="681FFF80" w14:textId="2E99C2A5" w:rsidR="000F704D" w:rsidRDefault="000F704D" w:rsidP="000F704D"/>
    <w:p w14:paraId="5BCCF20E" w14:textId="606EF32D" w:rsidR="000F704D" w:rsidRDefault="000F704D" w:rsidP="000F704D"/>
    <w:p w14:paraId="1B73FB5D" w14:textId="4B7ED57C" w:rsidR="000F704D" w:rsidRDefault="000F704D" w:rsidP="000F704D"/>
    <w:p w14:paraId="5BD0C073" w14:textId="7273E3C6" w:rsidR="000F704D" w:rsidRDefault="000F704D" w:rsidP="000F704D"/>
    <w:p w14:paraId="62F627A0" w14:textId="185B1957" w:rsidR="000F704D" w:rsidRDefault="000F704D" w:rsidP="000F704D"/>
    <w:p w14:paraId="79E7EDE0" w14:textId="519DB152" w:rsidR="000F704D" w:rsidRDefault="000F704D" w:rsidP="000F704D"/>
    <w:p w14:paraId="29A875E0" w14:textId="3EBED91C" w:rsidR="000F704D" w:rsidRDefault="000F704D" w:rsidP="000F704D"/>
    <w:p w14:paraId="3A9BCCA2" w14:textId="060624F1" w:rsidR="000F704D" w:rsidRDefault="000F704D" w:rsidP="000F704D"/>
    <w:p w14:paraId="34C3ECF8" w14:textId="77777777" w:rsidR="000F704D" w:rsidRDefault="000F704D" w:rsidP="000F704D"/>
    <w:p w14:paraId="40C5DFB4" w14:textId="77777777" w:rsidR="001762A3" w:rsidRDefault="001762A3"/>
    <w:p w14:paraId="26906A3D" w14:textId="0BC5DD42" w:rsidR="005009D8" w:rsidRDefault="007C3FD1">
      <w:r>
        <w:t>This is the write-up from 2016:</w:t>
      </w:r>
    </w:p>
    <w:p w14:paraId="160B1AC6"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Phenological changes in North Carolina butterflies using an opportunistic dataset</w:t>
      </w:r>
    </w:p>
    <w:p w14:paraId="430EECFB" w14:textId="77777777" w:rsidR="007C3FD1" w:rsidRDefault="007C3FD1" w:rsidP="007C3FD1">
      <w:pPr>
        <w:jc w:val="center"/>
        <w:rPr>
          <w:rFonts w:ascii="Times New Roman" w:hAnsi="Times New Roman" w:cs="Times New Roman"/>
          <w:sz w:val="24"/>
        </w:rPr>
      </w:pPr>
    </w:p>
    <w:p w14:paraId="2EA624DD" w14:textId="77777777" w:rsidR="007C3FD1" w:rsidRDefault="007C3FD1" w:rsidP="007C3FD1">
      <w:pPr>
        <w:jc w:val="center"/>
        <w:rPr>
          <w:rFonts w:ascii="Times New Roman" w:hAnsi="Times New Roman" w:cs="Times New Roman"/>
          <w:sz w:val="24"/>
        </w:rPr>
      </w:pPr>
      <w:r>
        <w:rPr>
          <w:rFonts w:ascii="Times New Roman" w:hAnsi="Times New Roman" w:cs="Times New Roman"/>
          <w:sz w:val="24"/>
        </w:rPr>
        <w:t xml:space="preserve">Laura Hamon, Allen </w:t>
      </w:r>
      <w:proofErr w:type="spellStart"/>
      <w:r>
        <w:rPr>
          <w:rFonts w:ascii="Times New Roman" w:hAnsi="Times New Roman" w:cs="Times New Roman"/>
          <w:sz w:val="24"/>
        </w:rPr>
        <w:t>Hurlbert</w:t>
      </w:r>
      <w:proofErr w:type="spellEnd"/>
      <w:r>
        <w:rPr>
          <w:rFonts w:ascii="Times New Roman" w:hAnsi="Times New Roman" w:cs="Times New Roman"/>
          <w:sz w:val="24"/>
        </w:rPr>
        <w:t>, Joel Kingsolver, Kate Augustine, Kati Moore</w:t>
      </w:r>
    </w:p>
    <w:p w14:paraId="36E0F74C" w14:textId="77777777" w:rsidR="007C3FD1" w:rsidRDefault="007C3FD1" w:rsidP="007C3FD1">
      <w:pPr>
        <w:pStyle w:val="NormalWeb"/>
        <w:spacing w:before="0" w:beforeAutospacing="0" w:after="0" w:afterAutospacing="0" w:line="480" w:lineRule="auto"/>
        <w:rPr>
          <w:rFonts w:eastAsiaTheme="minorHAnsi"/>
          <w:szCs w:val="22"/>
        </w:rPr>
      </w:pPr>
    </w:p>
    <w:p w14:paraId="6F7BDD3F" w14:textId="77777777" w:rsidR="007C3FD1" w:rsidRDefault="007C3FD1" w:rsidP="007C3FD1">
      <w:pPr>
        <w:pStyle w:val="NormalWeb"/>
        <w:spacing w:before="0" w:beforeAutospacing="0" w:after="0" w:afterAutospacing="0" w:line="480" w:lineRule="auto"/>
        <w:rPr>
          <w:color w:val="000000"/>
        </w:rPr>
      </w:pPr>
      <w:proofErr w:type="gramStart"/>
      <w:r>
        <w:rPr>
          <w:color w:val="000000"/>
        </w:rPr>
        <w:t>ABSTRACT  Recent</w:t>
      </w:r>
      <w:proofErr w:type="gramEnd"/>
      <w:r>
        <w:rPr>
          <w:color w:val="000000"/>
        </w:rPr>
        <w:t xml:space="preserve"> trends show that species are undergoing a widespread shift in the timing of life history events in accordance with climate change. Butterflies typify this effect because they are ectothermic and therefore sensitive to changes in temperature. Multiple studies indicate that spring appearance dates in butterflies have been occurring earlier with rising temperatures. In this study, we use an extensive citizen science dataset to examine changes in the flight dates of </w:t>
      </w:r>
      <w:r>
        <w:rPr>
          <w:color w:val="000000"/>
        </w:rPr>
        <w:lastRenderedPageBreak/>
        <w:t xml:space="preserve">56 butterfly species in North Carolina between 1990 and 2016. </w:t>
      </w:r>
      <w:commentRangeStart w:id="0"/>
      <w:r>
        <w:rPr>
          <w:color w:val="000000"/>
        </w:rPr>
        <w:t xml:space="preserve">We also examine changes in the </w:t>
      </w:r>
      <w:commentRangeEnd w:id="0"/>
      <w:r>
        <w:rPr>
          <w:rStyle w:val="CommentReference"/>
          <w:rFonts w:asciiTheme="minorHAnsi" w:eastAsiaTheme="minorHAnsi" w:hAnsiTheme="minorHAnsi" w:cstheme="minorBidi"/>
        </w:rPr>
        <w:commentReference w:id="0"/>
      </w:r>
      <w:r>
        <w:rPr>
          <w:color w:val="000000"/>
        </w:rPr>
        <w:t xml:space="preserve">date of first appearance at the regional level by comparing the mountains, </w:t>
      </w:r>
      <w:proofErr w:type="gramStart"/>
      <w:r>
        <w:rPr>
          <w:color w:val="000000"/>
        </w:rPr>
        <w:t>Piedmont</w:t>
      </w:r>
      <w:proofErr w:type="gramEnd"/>
      <w:r>
        <w:rPr>
          <w:color w:val="000000"/>
        </w:rPr>
        <w:t xml:space="preserve"> and coastal regions. Finally, we explore whether certain species-specific traits correlate with early flight date. There was a trend of earlier appearance dates over time, with an average advancement of 0.51 days for each year</w:t>
      </w:r>
      <w:commentRangeStart w:id="1"/>
      <w:r>
        <w:rPr>
          <w:color w:val="000000"/>
        </w:rPr>
        <w:t xml:space="preserve">. There was also a </w:t>
      </w:r>
      <w:commentRangeStart w:id="2"/>
      <w:r>
        <w:rPr>
          <w:color w:val="000000"/>
        </w:rPr>
        <w:t>trend</w:t>
      </w:r>
      <w:commentRangeEnd w:id="2"/>
      <w:r>
        <w:rPr>
          <w:rStyle w:val="CommentReference"/>
          <w:rFonts w:asciiTheme="minorHAnsi" w:eastAsiaTheme="minorHAnsi" w:hAnsiTheme="minorHAnsi" w:cstheme="minorBidi"/>
        </w:rPr>
        <w:commentReference w:id="2"/>
      </w:r>
      <w:r>
        <w:rPr>
          <w:color w:val="000000"/>
        </w:rPr>
        <w:t xml:space="preserve"> of earlier appearance dates in years with higher temperatures, with an average advancement of 1.62 days for every 1°C increase in mean temperature.</w:t>
      </w:r>
      <w:commentRangeEnd w:id="1"/>
      <w:r>
        <w:rPr>
          <w:rStyle w:val="CommentReference"/>
          <w:rFonts w:asciiTheme="minorHAnsi" w:eastAsiaTheme="minorHAnsi" w:hAnsiTheme="minorHAnsi" w:cstheme="minorBidi"/>
        </w:rPr>
        <w:commentReference w:id="1"/>
      </w:r>
      <w:r>
        <w:rPr>
          <w:color w:val="000000"/>
        </w:rPr>
        <w:t xml:space="preserve"> However, species differed in whether year or temperature was a more effective predictor of early date. There were few significant differences in the advancement of early flight date between North Carolina’s three main geographical regions. </w:t>
      </w:r>
      <w:commentRangeStart w:id="3"/>
      <w:r>
        <w:rPr>
          <w:color w:val="000000"/>
        </w:rPr>
        <w:t xml:space="preserve">Model averaging indicated that voltinism and diet breadth were important predictors of early date in most models. These results point to possible further shifts in butterfly arrival date as temperatures are projected to rise </w:t>
      </w:r>
      <w:commentRangeEnd w:id="3"/>
      <w:r>
        <w:rPr>
          <w:rStyle w:val="CommentReference"/>
          <w:rFonts w:asciiTheme="minorHAnsi" w:eastAsiaTheme="minorHAnsi" w:hAnsiTheme="minorHAnsi" w:cstheme="minorBidi"/>
        </w:rPr>
        <w:commentReference w:id="3"/>
      </w:r>
      <w:r>
        <w:rPr>
          <w:color w:val="000000"/>
        </w:rPr>
        <w:t xml:space="preserve">in the southeastern US and the potential for using </w:t>
      </w:r>
      <w:commentRangeStart w:id="4"/>
      <w:r>
        <w:rPr>
          <w:color w:val="000000"/>
        </w:rPr>
        <w:t xml:space="preserve">citizen science data to observe widespread phenological shifts. </w:t>
      </w:r>
      <w:commentRangeEnd w:id="4"/>
      <w:r>
        <w:rPr>
          <w:rStyle w:val="CommentReference"/>
          <w:rFonts w:asciiTheme="minorHAnsi" w:eastAsiaTheme="minorHAnsi" w:hAnsiTheme="minorHAnsi" w:cstheme="minorBidi"/>
        </w:rPr>
        <w:commentReference w:id="4"/>
      </w:r>
    </w:p>
    <w:p w14:paraId="7DE3B464" w14:textId="77777777" w:rsidR="007C3FD1" w:rsidRDefault="007C3FD1" w:rsidP="007C3FD1">
      <w:pPr>
        <w:pStyle w:val="NormalWeb"/>
        <w:spacing w:before="0" w:beforeAutospacing="0" w:after="0" w:afterAutospacing="0" w:line="480" w:lineRule="auto"/>
        <w:rPr>
          <w:color w:val="000000"/>
        </w:rPr>
      </w:pPr>
    </w:p>
    <w:p w14:paraId="238C5FEF" w14:textId="77777777" w:rsidR="007C3FD1" w:rsidRDefault="007C3FD1" w:rsidP="007C3FD1">
      <w:pPr>
        <w:pStyle w:val="NormalWeb"/>
        <w:spacing w:before="0" w:beforeAutospacing="0" w:after="0" w:afterAutospacing="0" w:line="480" w:lineRule="auto"/>
        <w:rPr>
          <w:color w:val="000000"/>
        </w:rPr>
      </w:pPr>
    </w:p>
    <w:p w14:paraId="5B491430" w14:textId="77777777" w:rsidR="007C3FD1" w:rsidRDefault="007C3FD1" w:rsidP="007C3FD1">
      <w:pPr>
        <w:pStyle w:val="NormalWeb"/>
        <w:spacing w:before="0" w:beforeAutospacing="0" w:after="0" w:afterAutospacing="0" w:line="480" w:lineRule="auto"/>
        <w:rPr>
          <w:b/>
          <w:color w:val="000000"/>
        </w:rPr>
      </w:pPr>
      <w:r>
        <w:rPr>
          <w:b/>
          <w:color w:val="000000"/>
        </w:rPr>
        <w:t>Introduction</w:t>
      </w:r>
    </w:p>
    <w:p w14:paraId="1D985067"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Mounting evidence indicates that species are undergoing significant changes in seasonal timing and distribution on a global scale in response to climatic change (Walther et al. 2002, Parmesan and </w:t>
      </w:r>
      <w:proofErr w:type="spellStart"/>
      <w:r>
        <w:rPr>
          <w:color w:val="000000"/>
        </w:rPr>
        <w:t>Yohe</w:t>
      </w:r>
      <w:proofErr w:type="spellEnd"/>
      <w:r>
        <w:rPr>
          <w:color w:val="000000"/>
        </w:rPr>
        <w:t xml:space="preserve"> 2003). While species can have varied responses to changing temperatures due to variation in physiology and range, distinct patterns have emerged. Firstly, species have generally shifted their ranges both towards the poles and upwards in elevation (Parmesan et al. 1999). Secondly, spring events have advanced, largely occurring earlier over time (Parmesan and </w:t>
      </w:r>
      <w:proofErr w:type="spellStart"/>
      <w:r>
        <w:rPr>
          <w:color w:val="000000"/>
        </w:rPr>
        <w:t>Yohe</w:t>
      </w:r>
      <w:proofErr w:type="spellEnd"/>
      <w:r>
        <w:rPr>
          <w:color w:val="000000"/>
        </w:rPr>
        <w:t xml:space="preserve"> 2003). These patterns have repercussions for individual fitness, community interactions, </w:t>
      </w:r>
      <w:r>
        <w:rPr>
          <w:color w:val="000000"/>
        </w:rPr>
        <w:lastRenderedPageBreak/>
        <w:t xml:space="preserve">and the continued persistence of certain species (reviewed in Parmesan 2006, </w:t>
      </w:r>
      <w:proofErr w:type="spellStart"/>
      <w:r w:rsidRPr="00EB0169">
        <w:rPr>
          <w:color w:val="000000"/>
        </w:rPr>
        <w:t>Møller</w:t>
      </w:r>
      <w:proofErr w:type="spellEnd"/>
      <w:r w:rsidRPr="00EB0169">
        <w:rPr>
          <w:color w:val="000000"/>
        </w:rPr>
        <w:t xml:space="preserve"> et al. 2008</w:t>
      </w:r>
      <w:r>
        <w:rPr>
          <w:color w:val="000000"/>
        </w:rPr>
        <w:t xml:space="preserve">). Therefore, as global temperatures rise, it is increasingly crucial to study the consequences of changes in temperature on seasonal timing and biological processes. </w:t>
      </w:r>
    </w:p>
    <w:p w14:paraId="77514686"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Spring phenology is an informative measure for examining how species respond to changing </w:t>
      </w:r>
      <w:proofErr w:type="gramStart"/>
      <w:r>
        <w:rPr>
          <w:color w:val="000000"/>
        </w:rPr>
        <w:t>temperatures, and</w:t>
      </w:r>
      <w:proofErr w:type="gramEnd"/>
      <w:r>
        <w:rPr>
          <w:color w:val="000000"/>
        </w:rPr>
        <w:t xml:space="preserve"> is consequently used in numerous reports of climate change response (IPCC 2007, Parmesan 2007). Butterflies are a useful model organism for studying changes in spring phenology because they have predictable and readily observable life events (Roy et al. 2001). Additionally, butterflies have long been a popular subject for naturalists and hobbyists, which has allowed for the persistence of </w:t>
      </w:r>
      <w:proofErr w:type="gramStart"/>
      <w:r>
        <w:rPr>
          <w:color w:val="000000"/>
        </w:rPr>
        <w:t>long term</w:t>
      </w:r>
      <w:proofErr w:type="gramEnd"/>
      <w:r>
        <w:rPr>
          <w:color w:val="000000"/>
        </w:rPr>
        <w:t xml:space="preserve"> datasets of butterfly observations and museum specimens (Thomas 2005, </w:t>
      </w:r>
      <w:proofErr w:type="spellStart"/>
      <w:r>
        <w:rPr>
          <w:color w:val="000000"/>
        </w:rPr>
        <w:t>Eskildsen</w:t>
      </w:r>
      <w:proofErr w:type="spellEnd"/>
      <w:r>
        <w:rPr>
          <w:color w:val="000000"/>
        </w:rPr>
        <w:t xml:space="preserve"> et al. 2015). As ectotherms, they are also sensitive to changes in temperature (Pollard et al. 1993). As temperatures increase, the date of </w:t>
      </w:r>
      <w:commentRangeStart w:id="5"/>
      <w:r>
        <w:rPr>
          <w:color w:val="000000"/>
        </w:rPr>
        <w:t>spring emergence</w:t>
      </w:r>
      <w:commentRangeEnd w:id="5"/>
      <w:r>
        <w:rPr>
          <w:rStyle w:val="CommentReference"/>
          <w:rFonts w:asciiTheme="minorHAnsi" w:eastAsiaTheme="minorHAnsi" w:hAnsiTheme="minorHAnsi" w:cstheme="minorBidi"/>
        </w:rPr>
        <w:commentReference w:id="5"/>
      </w:r>
      <w:r>
        <w:rPr>
          <w:color w:val="000000"/>
        </w:rPr>
        <w:t xml:space="preserve"> has advanced in many butterfly species, as observed in California (</w:t>
      </w:r>
      <w:proofErr w:type="spellStart"/>
      <w:r>
        <w:rPr>
          <w:color w:val="000000"/>
        </w:rPr>
        <w:t>Forister</w:t>
      </w:r>
      <w:proofErr w:type="spellEnd"/>
      <w:r>
        <w:rPr>
          <w:color w:val="000000"/>
        </w:rPr>
        <w:t xml:space="preserve"> and Shapiro 2003), the Mediterranean Basin (</w:t>
      </w:r>
      <w:proofErr w:type="spellStart"/>
      <w:r>
        <w:rPr>
          <w:color w:val="000000"/>
        </w:rPr>
        <w:t>Stefanescu</w:t>
      </w:r>
      <w:proofErr w:type="spellEnd"/>
      <w:r>
        <w:rPr>
          <w:color w:val="000000"/>
        </w:rPr>
        <w:t xml:space="preserve"> et al. 2003), England (Diamond et al. 2011; Roy and Sparks 2000), and Ohio (Diamond et al. 2014). </w:t>
      </w:r>
    </w:p>
    <w:p w14:paraId="040B6AFC" w14:textId="77777777" w:rsidR="007C3FD1" w:rsidRDefault="007C3FD1" w:rsidP="007C3FD1">
      <w:pPr>
        <w:pStyle w:val="NormalWeb"/>
        <w:spacing w:before="0" w:beforeAutospacing="0" w:after="0" w:afterAutospacing="0" w:line="480" w:lineRule="auto"/>
        <w:ind w:firstLine="720"/>
        <w:rPr>
          <w:color w:val="000000"/>
        </w:rPr>
      </w:pPr>
      <w:r>
        <w:rPr>
          <w:color w:val="000000"/>
        </w:rPr>
        <w:t>Many traits may be involved in shaping species’ response to changing temperatures. For butterflies, these traits may include voltinism (the number of generations per year), overwintering stage, geographic range, and the breadth and composition of the larval diet (</w:t>
      </w:r>
      <w:proofErr w:type="spellStart"/>
      <w:r>
        <w:rPr>
          <w:color w:val="000000"/>
        </w:rPr>
        <w:t>Altermatt</w:t>
      </w:r>
      <w:proofErr w:type="spellEnd"/>
      <w:r>
        <w:rPr>
          <w:color w:val="000000"/>
        </w:rPr>
        <w:t xml:space="preserve"> 2010a, Diamond et al. 2011). Examining diet breadth as an indicator of seasonal timing changes can be complex because host plants are also undergoing temporal changes under climate change (Visser and Holleman 2001). However, studying phenology and diet breadth can give insight into how mutualistic relationships will be affected because of climate change. For example, species with a narrow diet breadth may be more susceptible to changes in seasonal timing than those with a broad diet breadth because their range and phenology is dependent on a </w:t>
      </w:r>
      <w:r>
        <w:rPr>
          <w:color w:val="000000"/>
        </w:rPr>
        <w:lastRenderedPageBreak/>
        <w:t>limited number of plant species (Diamond et al. 2011). Additionally, species that primarily feed on woody plants may experience a more drastic shift in life cycle events because the leaves of woody plants are only palatable during the early spring (</w:t>
      </w:r>
      <w:proofErr w:type="spellStart"/>
      <w:r>
        <w:rPr>
          <w:color w:val="000000"/>
        </w:rPr>
        <w:t>Altermatt</w:t>
      </w:r>
      <w:proofErr w:type="spellEnd"/>
      <w:r>
        <w:rPr>
          <w:color w:val="000000"/>
        </w:rPr>
        <w:t xml:space="preserve"> 2010a). </w:t>
      </w:r>
    </w:p>
    <w:p w14:paraId="4513F307" w14:textId="77777777" w:rsidR="007C3FD1" w:rsidRDefault="007C3FD1" w:rsidP="007C3FD1">
      <w:pPr>
        <w:pStyle w:val="NormalWeb"/>
        <w:spacing w:before="0" w:beforeAutospacing="0" w:after="0" w:afterAutospacing="0" w:line="480" w:lineRule="auto"/>
        <w:ind w:firstLine="720"/>
        <w:rPr>
          <w:color w:val="000000"/>
        </w:rPr>
      </w:pPr>
      <w:r>
        <w:rPr>
          <w:color w:val="000000"/>
        </w:rPr>
        <w:t>While there have been multiple studies of changes in butterfly spring phenology from around the globe (</w:t>
      </w:r>
      <w:commentRangeStart w:id="6"/>
      <w:r>
        <w:rPr>
          <w:color w:val="000000"/>
        </w:rPr>
        <w:t xml:space="preserve">Roy and Sparks 2000, </w:t>
      </w:r>
      <w:proofErr w:type="spellStart"/>
      <w:r>
        <w:rPr>
          <w:color w:val="000000"/>
        </w:rPr>
        <w:t>Forister</w:t>
      </w:r>
      <w:proofErr w:type="spellEnd"/>
      <w:r>
        <w:rPr>
          <w:color w:val="000000"/>
        </w:rPr>
        <w:t xml:space="preserve"> and Shapiro 2003, </w:t>
      </w:r>
      <w:proofErr w:type="spellStart"/>
      <w:r>
        <w:rPr>
          <w:color w:val="000000"/>
        </w:rPr>
        <w:t>Stefanescu</w:t>
      </w:r>
      <w:proofErr w:type="spellEnd"/>
      <w:r>
        <w:rPr>
          <w:color w:val="000000"/>
        </w:rPr>
        <w:t xml:space="preserve"> et al. 2003, Diamond et al. 2011, Diamond et al. 2014</w:t>
      </w:r>
      <w:commentRangeEnd w:id="6"/>
      <w:r>
        <w:rPr>
          <w:rStyle w:val="CommentReference"/>
          <w:rFonts w:asciiTheme="minorHAnsi" w:eastAsiaTheme="minorHAnsi" w:hAnsiTheme="minorHAnsi" w:cstheme="minorBidi"/>
        </w:rPr>
        <w:commentReference w:id="6"/>
      </w:r>
      <w:r>
        <w:rPr>
          <w:color w:val="000000"/>
        </w:rPr>
        <w:t>), our understanding of this phenomenon in the southeastern United States is unclear. This region is noteworthy because it has not experienced the same clear upwards trend in temperature observed on a global scale</w:t>
      </w:r>
      <w:commentRangeStart w:id="7"/>
      <w:r>
        <w:rPr>
          <w:color w:val="000000"/>
        </w:rPr>
        <w:t>. Rather, the southeastern US experienced a slight cooling trend over the 20</w:t>
      </w:r>
      <w:r w:rsidRPr="002C1FF5">
        <w:rPr>
          <w:color w:val="000000"/>
          <w:vertAlign w:val="superscript"/>
        </w:rPr>
        <w:t>th</w:t>
      </w:r>
      <w:r>
        <w:rPr>
          <w:color w:val="000000"/>
        </w:rPr>
        <w:t xml:space="preserve"> century (</w:t>
      </w:r>
      <w:proofErr w:type="spellStart"/>
      <w:r>
        <w:rPr>
          <w:color w:val="000000"/>
        </w:rPr>
        <w:t>Portmann</w:t>
      </w:r>
      <w:proofErr w:type="spellEnd"/>
      <w:r>
        <w:rPr>
          <w:color w:val="000000"/>
        </w:rPr>
        <w:t xml:space="preserve"> et al. 2009). This designates the southeastern US as a climatically unique region with the potential to shed light on how species interactions may be altered in this region as temperatures are projected to rise (US </w:t>
      </w:r>
      <w:commentRangeEnd w:id="7"/>
      <w:r>
        <w:rPr>
          <w:rStyle w:val="CommentReference"/>
          <w:rFonts w:asciiTheme="minorHAnsi" w:eastAsiaTheme="minorHAnsi" w:hAnsiTheme="minorHAnsi" w:cstheme="minorBidi"/>
        </w:rPr>
        <w:commentReference w:id="7"/>
      </w:r>
      <w:r>
        <w:rPr>
          <w:color w:val="000000"/>
        </w:rPr>
        <w:t xml:space="preserve">Global Change Research Program 2014). </w:t>
      </w:r>
    </w:p>
    <w:p w14:paraId="295F3733" w14:textId="77777777" w:rsidR="007C3FD1" w:rsidRDefault="007C3FD1" w:rsidP="007C3FD1">
      <w:pPr>
        <w:pStyle w:val="NormalWeb"/>
        <w:spacing w:before="0" w:beforeAutospacing="0" w:after="0" w:afterAutospacing="0" w:line="480" w:lineRule="auto"/>
        <w:ind w:firstLine="720"/>
        <w:rPr>
          <w:color w:val="000000"/>
        </w:rPr>
      </w:pPr>
      <w:r>
        <w:rPr>
          <w:color w:val="000000"/>
        </w:rPr>
        <w:t xml:space="preserve">In this study, we use a database of butterfly observations collected opportunistically throughout North Carolina by citizen scientists to determine whether butterflies have shifted their spring appearance dates over the past twenty years and whether temperature plays a role in these shifts. We also examine this at the regional level by comparing North Carolina’s three geographically distinct regions- the mountains, the Piedmont, and the Coastal Plain- to understand whether there is a localized influence on changes in phenology in North Carolina butterflies, as these three regions differ in elevation and growing season length. To mitigate the potential biases presented by data sourced from citizen science, we test the robustness of different proxies for early flight date prior to analysis. Finally, we also explore how species-specific traits relate to changes in first appearance dates in North Carolina butterflies, focusing on voltinism, overwintering stage, diet breadth, and diet composition. When examining </w:t>
      </w:r>
      <w:r>
        <w:rPr>
          <w:color w:val="000000"/>
        </w:rPr>
        <w:lastRenderedPageBreak/>
        <w:t xml:space="preserve">voltinism, we expect those species with higher voltinism to experience a greater advancement in early flight date because </w:t>
      </w:r>
      <w:commentRangeStart w:id="8"/>
      <w:r>
        <w:rPr>
          <w:color w:val="000000"/>
        </w:rPr>
        <w:t>warming has been shown to be associated with an increase in the number of generations per year in butterflies (</w:t>
      </w:r>
      <w:proofErr w:type="spellStart"/>
      <w:r>
        <w:rPr>
          <w:color w:val="000000"/>
        </w:rPr>
        <w:t>Altermatt</w:t>
      </w:r>
      <w:proofErr w:type="spellEnd"/>
      <w:r>
        <w:rPr>
          <w:color w:val="000000"/>
        </w:rPr>
        <w:t xml:space="preserve"> 2010b). We hypothesize </w:t>
      </w:r>
      <w:commentRangeEnd w:id="8"/>
      <w:r>
        <w:rPr>
          <w:rStyle w:val="CommentReference"/>
          <w:rFonts w:asciiTheme="minorHAnsi" w:eastAsiaTheme="minorHAnsi" w:hAnsiTheme="minorHAnsi" w:cstheme="minorBidi"/>
        </w:rPr>
        <w:commentReference w:id="8"/>
      </w:r>
      <w:r>
        <w:rPr>
          <w:color w:val="000000"/>
        </w:rPr>
        <w:t xml:space="preserve">that species which overwinter as adults will experience a greater advance because the adults are more </w:t>
      </w:r>
      <w:proofErr w:type="gramStart"/>
      <w:r>
        <w:rPr>
          <w:color w:val="000000"/>
        </w:rPr>
        <w:t>mobile, and</w:t>
      </w:r>
      <w:proofErr w:type="gramEnd"/>
      <w:r>
        <w:rPr>
          <w:color w:val="000000"/>
        </w:rPr>
        <w:t xml:space="preserve"> may more readily respond to temperature changes. We expect butterflies with a narrower larval diet breadth to have a greater advance in early flight date because they are required to conform to the phenology of their host plants. Finally, we expect those species that feed primarily on woody plants in their larval stage to experience a greater advance in early flight date because the leaves of woody plants tend to be palatable for a narrow length of time (</w:t>
      </w:r>
      <w:proofErr w:type="spellStart"/>
      <w:r>
        <w:rPr>
          <w:color w:val="000000"/>
        </w:rPr>
        <w:t>Altermatt</w:t>
      </w:r>
      <w:proofErr w:type="spellEnd"/>
      <w:r>
        <w:rPr>
          <w:color w:val="000000"/>
        </w:rPr>
        <w:t xml:space="preserve"> 2010a). Examining a geographically and climatically diverse region like North Carolina will give further insight into how the local environment can influence species’ responses to climatic change, and how the timing of butterfly lifetime events might be expected to change in these areas in the coming years. </w:t>
      </w:r>
    </w:p>
    <w:p w14:paraId="44D56955" w14:textId="77777777" w:rsidR="007C3FD1" w:rsidRDefault="007C3FD1" w:rsidP="007C3FD1">
      <w:pPr>
        <w:pStyle w:val="NormalWeb"/>
        <w:spacing w:before="0" w:beforeAutospacing="0" w:after="0" w:afterAutospacing="0" w:line="480" w:lineRule="auto"/>
        <w:rPr>
          <w:color w:val="000000"/>
        </w:rPr>
      </w:pPr>
    </w:p>
    <w:p w14:paraId="4A36B87F" w14:textId="77777777" w:rsidR="007C3FD1" w:rsidRDefault="007C3FD1" w:rsidP="007C3FD1">
      <w:pPr>
        <w:pStyle w:val="NormalWeb"/>
        <w:spacing w:before="0" w:beforeAutospacing="0" w:after="0" w:afterAutospacing="0" w:line="480" w:lineRule="auto"/>
        <w:rPr>
          <w:b/>
          <w:color w:val="000000"/>
        </w:rPr>
      </w:pPr>
      <w:r>
        <w:rPr>
          <w:b/>
          <w:color w:val="000000"/>
        </w:rPr>
        <w:t>Methods</w:t>
      </w:r>
    </w:p>
    <w:p w14:paraId="3050B914" w14:textId="77777777" w:rsidR="007C3FD1" w:rsidRDefault="007C3FD1" w:rsidP="007C3FD1">
      <w:pPr>
        <w:pStyle w:val="NormalWeb"/>
        <w:spacing w:before="0" w:beforeAutospacing="0" w:after="0" w:afterAutospacing="0" w:line="480" w:lineRule="auto"/>
      </w:pPr>
      <w:r>
        <w:rPr>
          <w:b/>
          <w:bCs/>
          <w:i/>
          <w:iCs/>
          <w:color w:val="000000"/>
        </w:rPr>
        <w:t>study system and data set</w:t>
      </w:r>
    </w:p>
    <w:p w14:paraId="23D8FF0C" w14:textId="77777777" w:rsidR="007C3FD1" w:rsidRDefault="007C3FD1" w:rsidP="007C3FD1">
      <w:pPr>
        <w:pStyle w:val="NormalWeb"/>
        <w:spacing w:before="0" w:beforeAutospacing="0" w:after="0" w:afterAutospacing="0" w:line="480" w:lineRule="auto"/>
        <w:ind w:firstLine="720"/>
        <w:rPr>
          <w:color w:val="000000"/>
          <w:shd w:val="clear" w:color="auto" w:fill="FFFFFF"/>
        </w:rPr>
      </w:pPr>
      <w:commentRangeStart w:id="9"/>
      <w:r>
        <w:rPr>
          <w:color w:val="000000"/>
          <w:shd w:val="clear" w:color="auto" w:fill="FFFFFF"/>
        </w:rPr>
        <w:t xml:space="preserve">We used observational butterfly sighting data from the </w:t>
      </w:r>
      <w:r w:rsidRPr="00DD32DC">
        <w:rPr>
          <w:i/>
          <w:color w:val="000000"/>
          <w:shd w:val="clear" w:color="auto" w:fill="FFFFFF"/>
        </w:rPr>
        <w:t>Butterflies of North Carolina</w:t>
      </w:r>
      <w:r>
        <w:rPr>
          <w:color w:val="000000"/>
          <w:shd w:val="clear" w:color="auto" w:fill="FFFFFF"/>
        </w:rPr>
        <w:t xml:space="preserve"> (24</w:t>
      </w:r>
      <w:r>
        <w:rPr>
          <w:color w:val="000000"/>
          <w:shd w:val="clear" w:color="auto" w:fill="FFFFFF"/>
          <w:vertAlign w:val="superscript"/>
        </w:rPr>
        <w:t>th</w:t>
      </w:r>
      <w:r>
        <w:rPr>
          <w:color w:val="000000"/>
          <w:shd w:val="clear" w:color="auto" w:fill="FFFFFF"/>
        </w:rPr>
        <w:t xml:space="preserve"> Approximation), a database compiled yearly by Dr. Harry E. LeGrand at the North Carolina Department of Natural Resources (2016</w:t>
      </w:r>
      <w:commentRangeEnd w:id="9"/>
      <w:r>
        <w:rPr>
          <w:rStyle w:val="CommentReference"/>
          <w:rFonts w:asciiTheme="minorHAnsi" w:eastAsiaTheme="minorHAnsi" w:hAnsiTheme="minorHAnsi" w:cstheme="minorBidi"/>
        </w:rPr>
        <w:commentReference w:id="9"/>
      </w:r>
      <w:r>
        <w:rPr>
          <w:color w:val="000000"/>
          <w:shd w:val="clear" w:color="auto" w:fill="FFFFFF"/>
        </w:rPr>
        <w:t>). The database was first created in 1993 and covers North Carolina’s 177 known butterfly species. It is updated yearly and now includes 169,400 records from 1938 to 2014.</w:t>
      </w:r>
      <w:r>
        <w:rPr>
          <w:color w:val="1F497D"/>
          <w:shd w:val="clear" w:color="auto" w:fill="FFFFFF"/>
        </w:rPr>
        <w:t xml:space="preserve"> </w:t>
      </w:r>
      <w:r w:rsidRPr="00CF5E9B">
        <w:rPr>
          <w:shd w:val="clear" w:color="auto" w:fill="FFFFFF"/>
        </w:rPr>
        <w:t>The data</w:t>
      </w:r>
      <w:r>
        <w:rPr>
          <w:color w:val="000000"/>
          <w:shd w:val="clear" w:color="auto" w:fill="FFFFFF"/>
        </w:rPr>
        <w:t xml:space="preserve"> is collected opportunistically, in which participants may submit sightings from any time or location.</w:t>
      </w:r>
      <w:r w:rsidRPr="00CF5E9B">
        <w:rPr>
          <w:color w:val="000000"/>
          <w:shd w:val="clear" w:color="auto" w:fill="FFFFFF"/>
        </w:rPr>
        <w:t xml:space="preserve"> </w:t>
      </w:r>
      <w:r>
        <w:rPr>
          <w:color w:val="000000"/>
          <w:shd w:val="clear" w:color="auto" w:fill="FFFFFF"/>
        </w:rPr>
        <w:t xml:space="preserve">It covers all North Carolina counties, and has good representation of the mountains, </w:t>
      </w:r>
      <w:proofErr w:type="gramStart"/>
      <w:r>
        <w:rPr>
          <w:color w:val="000000"/>
          <w:shd w:val="clear" w:color="auto" w:fill="FFFFFF"/>
        </w:rPr>
        <w:t>Piedmont</w:t>
      </w:r>
      <w:proofErr w:type="gramEnd"/>
      <w:r>
        <w:rPr>
          <w:color w:val="000000"/>
          <w:shd w:val="clear" w:color="auto" w:fill="FFFFFF"/>
        </w:rPr>
        <w:t xml:space="preserve"> and Coastal Plain regions (LeGrand and Howard </w:t>
      </w:r>
      <w:r>
        <w:rPr>
          <w:color w:val="000000"/>
          <w:shd w:val="clear" w:color="auto" w:fill="FFFFFF"/>
        </w:rPr>
        <w:lastRenderedPageBreak/>
        <w:t xml:space="preserve">2015). Each entry lists the common name, date, observer name, number of individual butterflies observed, and the county of sighting. We used data collected from 1990 to 2016, as </w:t>
      </w:r>
      <w:proofErr w:type="gramStart"/>
      <w:r>
        <w:rPr>
          <w:color w:val="000000"/>
          <w:shd w:val="clear" w:color="auto" w:fill="FFFFFF"/>
        </w:rPr>
        <w:t>the large majority of</w:t>
      </w:r>
      <w:proofErr w:type="gramEnd"/>
      <w:r>
        <w:rPr>
          <w:color w:val="000000"/>
          <w:shd w:val="clear" w:color="auto" w:fill="FFFFFF"/>
        </w:rPr>
        <w:t xml:space="preserve"> the observations were made in this interval.  Within this interval, we also selected those species which had at least 500 entries in the database to ensure sufficient data for analysis, ultimately choosing 56 butterfly species comprising 125,928 observations. All statistical analyses </w:t>
      </w:r>
      <w:commentRangeStart w:id="10"/>
      <w:r>
        <w:rPr>
          <w:color w:val="000000"/>
          <w:shd w:val="clear" w:color="auto" w:fill="FFFFFF"/>
        </w:rPr>
        <w:t>were performed using R (version 3.3.3).</w:t>
      </w:r>
      <w:commentRangeEnd w:id="10"/>
      <w:r>
        <w:rPr>
          <w:rStyle w:val="CommentReference"/>
          <w:rFonts w:asciiTheme="minorHAnsi" w:eastAsiaTheme="minorHAnsi" w:hAnsiTheme="minorHAnsi" w:cstheme="minorBidi"/>
        </w:rPr>
        <w:commentReference w:id="10"/>
      </w:r>
    </w:p>
    <w:p w14:paraId="56BD2D79"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Early flight date</w:t>
      </w:r>
    </w:p>
    <w:p w14:paraId="32866B0D" w14:textId="77777777" w:rsidR="007C3FD1" w:rsidRDefault="007C3FD1" w:rsidP="007C3FD1">
      <w:pPr>
        <w:pStyle w:val="NormalWeb"/>
        <w:spacing w:before="0" w:beforeAutospacing="0" w:after="0" w:afterAutospacing="0" w:line="480" w:lineRule="auto"/>
        <w:ind w:firstLine="720"/>
      </w:pPr>
      <w:r>
        <w:rPr>
          <w:color w:val="000000"/>
          <w:shd w:val="clear" w:color="auto" w:fill="FFFFFF"/>
        </w:rPr>
        <w:t xml:space="preserve">Using the first record of appearance as a proxy for early flight date can be a biased estimate and is heavily subject to outliers and influence by variation in sampling effort or population size (van </w:t>
      </w:r>
      <w:proofErr w:type="spellStart"/>
      <w:r>
        <w:rPr>
          <w:color w:val="000000"/>
          <w:shd w:val="clear" w:color="auto" w:fill="FFFFFF"/>
        </w:rPr>
        <w:t>Strien</w:t>
      </w:r>
      <w:proofErr w:type="spellEnd"/>
      <w:r>
        <w:rPr>
          <w:color w:val="000000"/>
          <w:shd w:val="clear" w:color="auto" w:fill="FFFFFF"/>
        </w:rPr>
        <w:t xml:space="preserve"> et al. 2008). We therefore tested different alternative proxies for date of early flight to determine which was the most robust against differences in sampling effort for use in the rest of the analyses. These alternative proxies included using the date by which 10% of that year’s individuals had been observed, the date by which 25% of that year’s individuals had been observed, the date on which the 10th individual of that year was observed, and the date on which the 25th individual of that year was observed. These proxies were chosen based on a study by van </w:t>
      </w:r>
      <w:proofErr w:type="spellStart"/>
      <w:r>
        <w:rPr>
          <w:color w:val="000000"/>
          <w:shd w:val="clear" w:color="auto" w:fill="FFFFFF"/>
        </w:rPr>
        <w:t>Strien</w:t>
      </w:r>
      <w:proofErr w:type="spellEnd"/>
      <w:r>
        <w:rPr>
          <w:color w:val="000000"/>
          <w:shd w:val="clear" w:color="auto" w:fill="FFFFFF"/>
        </w:rPr>
        <w:t xml:space="preserve"> et al. (2008), which used hypothetical data to test the robustness of different estimates of early flight date against bias from sampling effort.</w:t>
      </w:r>
    </w:p>
    <w:p w14:paraId="69C5A15F" w14:textId="77777777" w:rsidR="007C3FD1" w:rsidRPr="005F5740" w:rsidRDefault="007C3FD1" w:rsidP="007C3FD1">
      <w:pPr>
        <w:pStyle w:val="NormalWeb"/>
        <w:spacing w:before="0" w:beforeAutospacing="0" w:after="0" w:afterAutospacing="0" w:line="480" w:lineRule="auto"/>
        <w:rPr>
          <w:color w:val="000000"/>
          <w:shd w:val="clear" w:color="auto" w:fill="FFFFFF"/>
        </w:rPr>
      </w:pPr>
      <w:r>
        <w:rPr>
          <w:rStyle w:val="apple-tab-span"/>
          <w:color w:val="000000"/>
          <w:shd w:val="clear" w:color="auto" w:fill="FFFFFF"/>
        </w:rPr>
        <w:tab/>
      </w:r>
      <w:r>
        <w:rPr>
          <w:color w:val="000000"/>
          <w:shd w:val="clear" w:color="auto" w:fill="FFFFFF"/>
        </w:rPr>
        <w:t xml:space="preserve">To test the different estimates of early flight date, we chose the year with the most records for a particularly abundant species, which was the 2006 data for </w:t>
      </w:r>
      <w:proofErr w:type="spellStart"/>
      <w:r>
        <w:rPr>
          <w:i/>
          <w:iCs/>
          <w:color w:val="000000"/>
          <w:shd w:val="clear" w:color="auto" w:fill="FFFFFF"/>
        </w:rPr>
        <w:t>Papilio</w:t>
      </w:r>
      <w:proofErr w:type="spellEnd"/>
      <w:r>
        <w:rPr>
          <w:i/>
          <w:iCs/>
          <w:color w:val="000000"/>
          <w:shd w:val="clear" w:color="auto" w:fill="FFFFFF"/>
        </w:rPr>
        <w:t xml:space="preserve"> glaucus</w:t>
      </w:r>
      <w:r>
        <w:rPr>
          <w:color w:val="000000"/>
          <w:shd w:val="clear" w:color="auto" w:fill="FFFFFF"/>
        </w:rPr>
        <w:t xml:space="preserve">, comprising 469 records. To examine how early flight date estimates varied with sample size, we randomly sampled the records for this </w:t>
      </w:r>
      <w:r>
        <w:rPr>
          <w:i/>
          <w:color w:val="000000"/>
          <w:shd w:val="clear" w:color="auto" w:fill="FFFFFF"/>
        </w:rPr>
        <w:t xml:space="preserve">P. glaucus </w:t>
      </w:r>
      <w:r>
        <w:rPr>
          <w:color w:val="000000"/>
          <w:shd w:val="clear" w:color="auto" w:fill="FFFFFF"/>
        </w:rPr>
        <w:t xml:space="preserve">in 2006 to create subsamples of the data consisting of 10, 20, 50, 100, 150, 200, and 250 individuals. The early flight date was estimated for each sample using each proxy. This was done 1000 times and averaged for each subsample to </w:t>
      </w:r>
      <w:r>
        <w:rPr>
          <w:color w:val="000000"/>
          <w:shd w:val="clear" w:color="auto" w:fill="FFFFFF"/>
        </w:rPr>
        <w:lastRenderedPageBreak/>
        <w:t xml:space="preserve">examine how it compared to the best estimate of early flight date, which is the early flight date calculated for all of 2006. A relatively robust estimate of early flight date was indicated by whether the average early flight date determined from smaller subsamples was </w:t>
      </w:r>
      <w:proofErr w:type="gramStart"/>
      <w:r>
        <w:rPr>
          <w:color w:val="000000"/>
          <w:shd w:val="clear" w:color="auto" w:fill="FFFFFF"/>
        </w:rPr>
        <w:t>similar to</w:t>
      </w:r>
      <w:proofErr w:type="gramEnd"/>
      <w:r>
        <w:rPr>
          <w:color w:val="000000"/>
          <w:shd w:val="clear" w:color="auto" w:fill="FFFFFF"/>
        </w:rPr>
        <w:t xml:space="preserve"> the best estimate of early flight date (Figure 1). Based on this test, the date by which 10 percent of the individuals for that year had been observed was determined to be the most robust against sampling </w:t>
      </w:r>
      <w:proofErr w:type="gramStart"/>
      <w:r>
        <w:rPr>
          <w:color w:val="000000"/>
          <w:shd w:val="clear" w:color="auto" w:fill="FFFFFF"/>
        </w:rPr>
        <w:t>effort, and</w:t>
      </w:r>
      <w:proofErr w:type="gramEnd"/>
      <w:r>
        <w:rPr>
          <w:color w:val="000000"/>
          <w:shd w:val="clear" w:color="auto" w:fill="FFFFFF"/>
        </w:rPr>
        <w:t xml:space="preserve"> was used for all subsequent analyses as the proxy for early flight date. For the analyses of the mountains, Coastal Plain, and Piedmont regions, early flight was determined using only observations from within each region (Figure 2).</w:t>
      </w:r>
    </w:p>
    <w:p w14:paraId="5DCC9692"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Temperature</w:t>
      </w:r>
    </w:p>
    <w:p w14:paraId="0CB94FCF" w14:textId="77777777" w:rsidR="007C3FD1" w:rsidRPr="00975CC1" w:rsidRDefault="007C3FD1" w:rsidP="007C3FD1">
      <w:pPr>
        <w:pStyle w:val="NormalWeb"/>
        <w:spacing w:before="0" w:beforeAutospacing="0" w:after="0" w:afterAutospacing="0" w:line="480" w:lineRule="auto"/>
        <w:rPr>
          <w:color w:val="000000"/>
          <w:shd w:val="clear" w:color="auto" w:fill="FFFFFF"/>
        </w:rPr>
      </w:pPr>
      <w:r>
        <w:rPr>
          <w:b/>
          <w:i/>
          <w:color w:val="000000"/>
          <w:shd w:val="clear" w:color="auto" w:fill="FFFFFF"/>
        </w:rPr>
        <w:tab/>
      </w:r>
      <w:r>
        <w:rPr>
          <w:color w:val="000000"/>
          <w:shd w:val="clear" w:color="auto" w:fill="FFFFFF"/>
        </w:rPr>
        <w:t xml:space="preserve">For each species, the average month of appearance was </w:t>
      </w:r>
      <w:commentRangeStart w:id="11"/>
      <w:r>
        <w:rPr>
          <w:color w:val="000000"/>
          <w:shd w:val="clear" w:color="auto" w:fill="FFFFFF"/>
        </w:rPr>
        <w:t xml:space="preserve">determined by averaging the early flight date for each species from 1990 to 2016 (Roy and Sparks 2000). We measured temperature as the mean monthly temperature for North Carolina averaged over the 8 months </w:t>
      </w:r>
      <w:commentRangeEnd w:id="11"/>
      <w:r>
        <w:rPr>
          <w:rStyle w:val="CommentReference"/>
          <w:rFonts w:asciiTheme="minorHAnsi" w:eastAsiaTheme="minorHAnsi" w:hAnsiTheme="minorHAnsi" w:cstheme="minorBidi"/>
        </w:rPr>
        <w:commentReference w:id="11"/>
      </w:r>
      <w:r>
        <w:rPr>
          <w:color w:val="000000"/>
          <w:shd w:val="clear" w:color="auto" w:fill="FFFFFF"/>
        </w:rPr>
        <w:t>prior to the mean arrival month for each species for each year. For the analyses of the mountains, Coastal Plain, and Piedmont regions, we used the mean temperatures of the all the counties in the region, rather than the whole state. If the average arrival date of a species landed before the first 15 days of a month, then the previous month was used as the starting point for calculating average temperature. If the average arrival date for a species landed on or after day 15 of a month, then that month was used as the starting point for calculating temperature. We chose this eight-month interval because of the importance of winter and spring temperatures in dictating the variation in the timing of insect emergence (</w:t>
      </w:r>
      <w:proofErr w:type="spellStart"/>
      <w:r>
        <w:rPr>
          <w:color w:val="000000"/>
          <w:shd w:val="clear" w:color="auto" w:fill="FFFFFF"/>
        </w:rPr>
        <w:t>Forister</w:t>
      </w:r>
      <w:proofErr w:type="spellEnd"/>
      <w:r>
        <w:rPr>
          <w:color w:val="000000"/>
          <w:shd w:val="clear" w:color="auto" w:fill="FFFFFF"/>
        </w:rPr>
        <w:t xml:space="preserve"> and Shapiro 2003, Dell et al. 2005). Temperature data was obtained from the PRISM Climate Group at Oregon State University. </w:t>
      </w:r>
    </w:p>
    <w:p w14:paraId="3C3779D6"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3749E514" w14:textId="77777777" w:rsidR="007C3FD1" w:rsidRPr="00975CC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lastRenderedPageBreak/>
        <w:t xml:space="preserve">For each species, the change in early flight date over time was examined using linear regression analysis with year and temperature as the covariates. Linear regression analysis was also used to examine the relationship between early flight date and both year and temperature as fixed effects within each of the three regions. Of the 56 species, 6 were excluded from the regional analysis because they were not observed sufficiently in all </w:t>
      </w:r>
      <w:commentRangeStart w:id="12"/>
      <w:r>
        <w:rPr>
          <w:color w:val="000000"/>
          <w:shd w:val="clear" w:color="auto" w:fill="FFFFFF"/>
        </w:rPr>
        <w:t xml:space="preserve">three regions. We used a one-way ANCOVA to compare whether there was overall difference in the changes in early flight date for the remaining 50 species between the mountains and the Coastal Plain regions in </w:t>
      </w:r>
      <w:commentRangeEnd w:id="12"/>
      <w:r>
        <w:rPr>
          <w:rStyle w:val="CommentReference"/>
          <w:rFonts w:asciiTheme="minorHAnsi" w:eastAsiaTheme="minorHAnsi" w:hAnsiTheme="minorHAnsi" w:cstheme="minorBidi"/>
        </w:rPr>
        <w:commentReference w:id="12"/>
      </w:r>
      <w:r>
        <w:rPr>
          <w:color w:val="000000"/>
          <w:shd w:val="clear" w:color="auto" w:fill="FFFFFF"/>
        </w:rPr>
        <w:t xml:space="preserve">comparison to the Piedmont. We also used a one-way ANCOVA to compare the Coastal Plain to the mountains. </w:t>
      </w:r>
    </w:p>
    <w:p w14:paraId="28E5FE0B"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 xml:space="preserve">Species Traits </w:t>
      </w:r>
    </w:p>
    <w:p w14:paraId="1A4FB44E"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We examined four species-specific traits as factors: voltinism, diet breadth, diet type, and overwintering stage. Voltinism was defined as the number of generations per year for populations in North Carolina. Diet breadth was defined as diversity of the larval host plant species, and comprised four categories: single species, single genus, single family, and multifamily (Peterson and </w:t>
      </w:r>
      <w:proofErr w:type="spellStart"/>
      <w:r>
        <w:rPr>
          <w:color w:val="000000"/>
          <w:shd w:val="clear" w:color="auto" w:fill="FFFFFF"/>
        </w:rPr>
        <w:t>Denno</w:t>
      </w:r>
      <w:proofErr w:type="spellEnd"/>
      <w:r>
        <w:rPr>
          <w:color w:val="000000"/>
          <w:shd w:val="clear" w:color="auto" w:fill="FFFFFF"/>
        </w:rPr>
        <w:t xml:space="preserve"> 1998). Diet type was defined as whether the larvae eat only woody plants, only herbaceous plants, or a mixture of both. Overwintering stage was reported as whether a species overwinters as larvae, pupae, adults, a mix of larvae and pupae, or a mix of pupae and adults. The butterfly </w:t>
      </w:r>
      <w:proofErr w:type="spellStart"/>
      <w:r>
        <w:rPr>
          <w:i/>
          <w:color w:val="000000"/>
          <w:shd w:val="clear" w:color="auto" w:fill="FFFFFF"/>
        </w:rPr>
        <w:t>Wallengrenia</w:t>
      </w:r>
      <w:proofErr w:type="spellEnd"/>
      <w:r>
        <w:rPr>
          <w:i/>
          <w:color w:val="000000"/>
          <w:shd w:val="clear" w:color="auto" w:fill="FFFFFF"/>
        </w:rPr>
        <w:t xml:space="preserve"> </w:t>
      </w:r>
      <w:proofErr w:type="spellStart"/>
      <w:r>
        <w:rPr>
          <w:i/>
          <w:color w:val="000000"/>
          <w:shd w:val="clear" w:color="auto" w:fill="FFFFFF"/>
        </w:rPr>
        <w:t>otho</w:t>
      </w:r>
      <w:proofErr w:type="spellEnd"/>
      <w:r>
        <w:rPr>
          <w:color w:val="000000"/>
          <w:shd w:val="clear" w:color="auto" w:fill="FFFFFF"/>
        </w:rPr>
        <w:t xml:space="preserve"> was not included in the overwintering analysis because its overwintering stage is unclear. Information on voltinism, diet breadth, diet composition, and overwintering stage were obtained from the website for Butterflies and Moths of North America (BAMONA), and from the 24</w:t>
      </w:r>
      <w:r>
        <w:rPr>
          <w:color w:val="000000"/>
          <w:shd w:val="clear" w:color="auto" w:fill="FFFFFF"/>
          <w:vertAlign w:val="superscript"/>
        </w:rPr>
        <w:t>th</w:t>
      </w:r>
      <w:r>
        <w:rPr>
          <w:color w:val="000000"/>
          <w:shd w:val="clear" w:color="auto" w:fill="FFFFFF"/>
        </w:rPr>
        <w:t xml:space="preserve"> Approximation of </w:t>
      </w:r>
      <w:r>
        <w:rPr>
          <w:i/>
          <w:color w:val="000000"/>
          <w:shd w:val="clear" w:color="auto" w:fill="FFFFFF"/>
        </w:rPr>
        <w:t xml:space="preserve">Butterflies of North Carolina </w:t>
      </w:r>
      <w:r>
        <w:rPr>
          <w:color w:val="000000"/>
          <w:shd w:val="clear" w:color="auto" w:fill="FFFFFF"/>
        </w:rPr>
        <w:t xml:space="preserve">(Table 1). </w:t>
      </w:r>
    </w:p>
    <w:p w14:paraId="7EC4D2AC"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lastRenderedPageBreak/>
        <w:t xml:space="preserve">Early flight date was tested as a response to species-specific variables using both linear and mixed-effects models in R, using early flight date as the response variable and species as a random effect. Year, temperature, overwintering stage, voltinism, diet breadth, diet type, and the interaction term between either year or temperature and all the species traits were used as predictor variables. Mixed-effects models were analyzed using the </w:t>
      </w:r>
      <w:proofErr w:type="spellStart"/>
      <w:r>
        <w:rPr>
          <w:color w:val="000000"/>
          <w:shd w:val="clear" w:color="auto" w:fill="FFFFFF"/>
        </w:rPr>
        <w:t>nlme</w:t>
      </w:r>
      <w:proofErr w:type="spellEnd"/>
      <w:r>
        <w:rPr>
          <w:color w:val="000000"/>
          <w:shd w:val="clear" w:color="auto" w:fill="FFFFFF"/>
        </w:rPr>
        <w:t xml:space="preserve"> package in R (Pinheiro et al. 2015). </w:t>
      </w:r>
      <w:commentRangeStart w:id="13"/>
      <w:r>
        <w:rPr>
          <w:color w:val="000000"/>
          <w:shd w:val="clear" w:color="auto" w:fill="FFFFFF"/>
        </w:rPr>
        <w:t xml:space="preserve">Model averaging was also performed on our full model using the </w:t>
      </w:r>
      <w:proofErr w:type="spellStart"/>
      <w:r>
        <w:rPr>
          <w:color w:val="000000"/>
          <w:shd w:val="clear" w:color="auto" w:fill="FFFFFF"/>
        </w:rPr>
        <w:t>MuMIn</w:t>
      </w:r>
      <w:proofErr w:type="spellEnd"/>
      <w:r>
        <w:rPr>
          <w:color w:val="000000"/>
          <w:shd w:val="clear" w:color="auto" w:fill="FFFFFF"/>
        </w:rPr>
        <w:t xml:space="preserve"> package in R (Barton 2015) and the non-conditional results for the full model averaging were examined. </w:t>
      </w:r>
      <w:commentRangeEnd w:id="13"/>
      <w:r>
        <w:rPr>
          <w:rStyle w:val="CommentReference"/>
          <w:rFonts w:asciiTheme="minorHAnsi" w:eastAsiaTheme="minorHAnsi" w:hAnsiTheme="minorHAnsi" w:cstheme="minorBidi"/>
        </w:rPr>
        <w:commentReference w:id="13"/>
      </w:r>
    </w:p>
    <w:p w14:paraId="5FD3157B" w14:textId="77777777" w:rsidR="007C3FD1" w:rsidRDefault="007C3FD1" w:rsidP="007C3FD1">
      <w:pPr>
        <w:pStyle w:val="NormalWeb"/>
        <w:spacing w:before="0" w:beforeAutospacing="0" w:after="0" w:afterAutospacing="0" w:line="480" w:lineRule="auto"/>
        <w:rPr>
          <w:b/>
          <w:color w:val="000000"/>
          <w:shd w:val="clear" w:color="auto" w:fill="FFFFFF"/>
        </w:rPr>
      </w:pPr>
      <w:r>
        <w:rPr>
          <w:b/>
          <w:color w:val="000000"/>
          <w:shd w:val="clear" w:color="auto" w:fill="FFFFFF"/>
        </w:rPr>
        <w:t>Results</w:t>
      </w:r>
    </w:p>
    <w:p w14:paraId="3FEBF968"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w:t>
      </w:r>
    </w:p>
    <w:p w14:paraId="5ACBEFEF"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Between 1990 and 2016, 14 out of the 56 species tested experienced a significant correlation between early flight date and year. Of those 14 species, 2 had a positive correlation between early flight date and year, and the remaining 12 had a negative correlation (Figure 3a, Table 3). </w:t>
      </w:r>
      <w:proofErr w:type="gramStart"/>
      <w:r>
        <w:rPr>
          <w:color w:val="000000"/>
          <w:shd w:val="clear" w:color="auto" w:fill="FFFFFF"/>
        </w:rPr>
        <w:t>Overall</w:t>
      </w:r>
      <w:proofErr w:type="gramEnd"/>
      <w:r>
        <w:rPr>
          <w:color w:val="000000"/>
          <w:shd w:val="clear" w:color="auto" w:fill="FFFFFF"/>
        </w:rPr>
        <w:t xml:space="preserve"> there were 40 negative and 16 positive slopes, a much higher proportion of negative slopes than the expected equality (binomial test, </w:t>
      </w:r>
      <w:r>
        <w:rPr>
          <w:i/>
          <w:color w:val="000000"/>
          <w:shd w:val="clear" w:color="auto" w:fill="FFFFFF"/>
        </w:rPr>
        <w:t>p</w:t>
      </w:r>
      <w:r>
        <w:rPr>
          <w:color w:val="000000"/>
          <w:shd w:val="clear" w:color="auto" w:fill="FFFFFF"/>
        </w:rPr>
        <w:t>&lt;0.0001). Across all species, there was an average advance of 0.51 days for every year.</w:t>
      </w:r>
    </w:p>
    <w:p w14:paraId="5CC085E7"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Using temperature as the predictor variable, 5 out of the 56 species tested experienced a significant correlation between early flight date and temperature. Of those 5 species, 4 had a negative relationship and 1 had a positive relationship (Fig. 3b, Table 3). Out of the 56 species, there were 35 negative slopes and 21 positive slopes, which was again a much higher proportion of negative slopes than expected (binomial test, </w:t>
      </w:r>
      <w:r>
        <w:rPr>
          <w:i/>
          <w:color w:val="000000"/>
          <w:shd w:val="clear" w:color="auto" w:fill="FFFFFF"/>
        </w:rPr>
        <w:t>p</w:t>
      </w:r>
      <w:r>
        <w:rPr>
          <w:color w:val="000000"/>
          <w:shd w:val="clear" w:color="auto" w:fill="FFFFFF"/>
        </w:rPr>
        <w:t xml:space="preserve">&lt;0.05). Across all species, there was an average advance of 1.62 days for every </w:t>
      </w:r>
      <w:r>
        <w:rPr>
          <w:color w:val="000000"/>
        </w:rPr>
        <w:t>1°C increase in mean temperature.</w:t>
      </w:r>
    </w:p>
    <w:p w14:paraId="60DDE634"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lastRenderedPageBreak/>
        <w:t>Of the 56 species tested, there were no species for which both year and temperature were significant predictors of early flight date. However, there were 23 species for which both year and temperature had a non-significant negative relationship with early date.</w:t>
      </w:r>
    </w:p>
    <w:p w14:paraId="3BD53953"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Phenology analysis- regions</w:t>
      </w:r>
    </w:p>
    <w:p w14:paraId="7E04F639" w14:textId="77777777" w:rsidR="007C3FD1"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t xml:space="preserve">For the effect of year on early flight date, 11 of the 50 species had a significantly different slope when comparing the mountains to the Piedmont, all of which had a smaller or more negative slope in the mountains (ANCOVA). When comparing the Coastal Plain to the Piedmont, 6 species had a significantly different slope, 5 of which were smaller or more negative in the Coastal Plain. When comparing the Coastal Plain to the mountains, 8 species had a significantly different slope, 7 of which were smaller or more negative in the Mountains. In all three regions, </w:t>
      </w:r>
      <w:proofErr w:type="gramStart"/>
      <w:r>
        <w:rPr>
          <w:color w:val="000000"/>
          <w:shd w:val="clear" w:color="auto" w:fill="FFFFFF"/>
        </w:rPr>
        <w:t>the majority of</w:t>
      </w:r>
      <w:proofErr w:type="gramEnd"/>
      <w:r>
        <w:rPr>
          <w:color w:val="000000"/>
          <w:shd w:val="clear" w:color="auto" w:fill="FFFFFF"/>
        </w:rPr>
        <w:t xml:space="preserve"> species had negative slopes for early flight date versus year (Table 4).</w:t>
      </w:r>
    </w:p>
    <w:p w14:paraId="1F66D714" w14:textId="77777777" w:rsidR="007C3FD1" w:rsidRPr="00C42A8E"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t xml:space="preserve">For the effect of temperature on early flight date, 3 species had a significantly different slope when comparing the mountains to the Piedmont, all of which were more negative in the mountains (ANCOVA). When comparing the Coastal Plain to the mountains, only </w:t>
      </w:r>
      <w:proofErr w:type="spellStart"/>
      <w:r>
        <w:rPr>
          <w:i/>
          <w:color w:val="000000"/>
          <w:shd w:val="clear" w:color="auto" w:fill="FFFFFF"/>
        </w:rPr>
        <w:t>Lerema</w:t>
      </w:r>
      <w:proofErr w:type="spellEnd"/>
      <w:r>
        <w:rPr>
          <w:i/>
          <w:color w:val="000000"/>
          <w:shd w:val="clear" w:color="auto" w:fill="FFFFFF"/>
        </w:rPr>
        <w:t xml:space="preserve"> </w:t>
      </w:r>
      <w:proofErr w:type="spellStart"/>
      <w:r>
        <w:rPr>
          <w:i/>
          <w:color w:val="000000"/>
          <w:shd w:val="clear" w:color="auto" w:fill="FFFFFF"/>
        </w:rPr>
        <w:t>accius</w:t>
      </w:r>
      <w:proofErr w:type="spellEnd"/>
      <w:r>
        <w:rPr>
          <w:i/>
          <w:color w:val="000000"/>
          <w:shd w:val="clear" w:color="auto" w:fill="FFFFFF"/>
        </w:rPr>
        <w:t xml:space="preserve"> </w:t>
      </w:r>
      <w:r>
        <w:rPr>
          <w:color w:val="000000"/>
          <w:shd w:val="clear" w:color="auto" w:fill="FFFFFF"/>
        </w:rPr>
        <w:t xml:space="preserve">had a significantly more negative slope in the mountains. No species were significantly different between the Piedmont and the Coastal Plain. Again, in all three regions </w:t>
      </w:r>
      <w:proofErr w:type="gramStart"/>
      <w:r>
        <w:rPr>
          <w:color w:val="000000"/>
          <w:shd w:val="clear" w:color="auto" w:fill="FFFFFF"/>
        </w:rPr>
        <w:t>the majority of</w:t>
      </w:r>
      <w:proofErr w:type="gramEnd"/>
      <w:r>
        <w:rPr>
          <w:color w:val="000000"/>
          <w:shd w:val="clear" w:color="auto" w:fill="FFFFFF"/>
        </w:rPr>
        <w:t xml:space="preserve"> species had negative slopes for early flight date versus temperature (Table 5).</w:t>
      </w:r>
    </w:p>
    <w:p w14:paraId="4755E32C" w14:textId="77777777" w:rsidR="007C3FD1" w:rsidRDefault="007C3FD1" w:rsidP="007C3FD1">
      <w:pPr>
        <w:pStyle w:val="NormalWeb"/>
        <w:spacing w:before="0" w:beforeAutospacing="0" w:after="0" w:afterAutospacing="0" w:line="480" w:lineRule="auto"/>
        <w:rPr>
          <w:b/>
          <w:i/>
          <w:color w:val="000000"/>
          <w:shd w:val="clear" w:color="auto" w:fill="FFFFFF"/>
        </w:rPr>
      </w:pPr>
      <w:r>
        <w:rPr>
          <w:b/>
          <w:i/>
          <w:color w:val="000000"/>
          <w:shd w:val="clear" w:color="auto" w:fill="FFFFFF"/>
        </w:rPr>
        <w:t>Species Traits</w:t>
      </w:r>
    </w:p>
    <w:p w14:paraId="44F8DEB5" w14:textId="77777777" w:rsidR="007C3FD1" w:rsidRPr="00430ACB" w:rsidRDefault="007C3FD1" w:rsidP="007C3FD1">
      <w:pPr>
        <w:pStyle w:val="NormalWeb"/>
        <w:spacing w:before="0" w:beforeAutospacing="0" w:after="0" w:afterAutospacing="0" w:line="480" w:lineRule="auto"/>
        <w:rPr>
          <w:color w:val="000000"/>
          <w:shd w:val="clear" w:color="auto" w:fill="FFFFFF"/>
        </w:rPr>
      </w:pPr>
      <w:r>
        <w:rPr>
          <w:color w:val="000000"/>
          <w:shd w:val="clear" w:color="auto" w:fill="FFFFFF"/>
        </w:rPr>
        <w:tab/>
      </w:r>
      <w:commentRangeStart w:id="14"/>
      <w:r>
        <w:rPr>
          <w:color w:val="000000"/>
          <w:shd w:val="clear" w:color="auto" w:fill="FFFFFF"/>
        </w:rPr>
        <w:t>From an ANOVA on the full linear model, early flight date varied strongly by diet type (F</w:t>
      </w:r>
      <w:r>
        <w:rPr>
          <w:color w:val="000000"/>
          <w:shd w:val="clear" w:color="auto" w:fill="FFFFFF"/>
          <w:vertAlign w:val="subscript"/>
        </w:rPr>
        <w:t>2,37</w:t>
      </w:r>
      <w:r>
        <w:rPr>
          <w:color w:val="000000"/>
          <w:shd w:val="clear" w:color="auto" w:fill="FFFFFF"/>
        </w:rPr>
        <w:t>=7.7313, p=0.0016, Figure 4, Table 2) and voltinism (F</w:t>
      </w:r>
      <w:r>
        <w:rPr>
          <w:color w:val="000000"/>
          <w:shd w:val="clear" w:color="auto" w:fill="FFFFFF"/>
          <w:vertAlign w:val="subscript"/>
        </w:rPr>
        <w:t>5,37</w:t>
      </w:r>
      <w:r>
        <w:rPr>
          <w:color w:val="000000"/>
          <w:shd w:val="clear" w:color="auto" w:fill="FFFFFF"/>
        </w:rPr>
        <w:t xml:space="preserve">=6.4586, p=0.0002, Figure 4, Table 2). </w:t>
      </w:r>
      <w:commentRangeEnd w:id="14"/>
      <w:r>
        <w:rPr>
          <w:rStyle w:val="CommentReference"/>
          <w:rFonts w:asciiTheme="minorHAnsi" w:eastAsiaTheme="minorHAnsi" w:hAnsiTheme="minorHAnsi" w:cstheme="minorBidi"/>
        </w:rPr>
        <w:commentReference w:id="14"/>
      </w:r>
    </w:p>
    <w:p w14:paraId="1A84A9C9" w14:textId="77777777" w:rsidR="007C3FD1" w:rsidRDefault="007C3FD1" w:rsidP="007C3FD1">
      <w:pPr>
        <w:pStyle w:val="NormalWeb"/>
        <w:spacing w:before="0" w:beforeAutospacing="0" w:after="0" w:afterAutospacing="0" w:line="480" w:lineRule="auto"/>
        <w:ind w:firstLine="720"/>
        <w:rPr>
          <w:color w:val="000000"/>
          <w:shd w:val="clear" w:color="auto" w:fill="FFFFFF"/>
        </w:rPr>
      </w:pPr>
      <w:r>
        <w:rPr>
          <w:color w:val="000000"/>
          <w:shd w:val="clear" w:color="auto" w:fill="FFFFFF"/>
        </w:rPr>
        <w:lastRenderedPageBreak/>
        <w:t xml:space="preserve">Using model averaging on the full model, voltinism was an important predictor of early flight date in 103 of the 106 models tested (97%). Diet type was an important predictor in 89 of the 106 (84%) of the models tested. </w:t>
      </w:r>
    </w:p>
    <w:p w14:paraId="6E724A4D" w14:textId="77777777" w:rsidR="007C3FD1" w:rsidRPr="00E00B5F" w:rsidRDefault="007C3FD1" w:rsidP="007C3FD1">
      <w:pPr>
        <w:pStyle w:val="NormalWeb"/>
        <w:spacing w:before="0" w:beforeAutospacing="0" w:after="0" w:afterAutospacing="0" w:line="480" w:lineRule="auto"/>
        <w:ind w:firstLine="720"/>
        <w:rPr>
          <w:color w:val="000000"/>
          <w:shd w:val="clear" w:color="auto" w:fill="FFFFFF"/>
        </w:rPr>
      </w:pPr>
    </w:p>
    <w:p w14:paraId="31995459" w14:textId="77777777" w:rsidR="007C3FD1" w:rsidRPr="001D72AD" w:rsidRDefault="007C3FD1" w:rsidP="007C3FD1">
      <w:pPr>
        <w:pStyle w:val="NormalWeb"/>
        <w:spacing w:before="0" w:beforeAutospacing="0" w:after="0" w:afterAutospacing="0" w:line="480" w:lineRule="auto"/>
        <w:rPr>
          <w:color w:val="000000"/>
          <w:shd w:val="clear" w:color="auto" w:fill="FFFFFF"/>
        </w:rPr>
      </w:pPr>
      <w:r w:rsidRPr="001D72AD">
        <w:rPr>
          <w:b/>
          <w:bCs/>
          <w:color w:val="000000"/>
          <w:shd w:val="clear" w:color="auto" w:fill="FFFFFF"/>
        </w:rPr>
        <w:t>Discussion</w:t>
      </w:r>
    </w:p>
    <w:p w14:paraId="6245B538" w14:textId="77777777" w:rsidR="007C3FD1" w:rsidRDefault="007C3FD1" w:rsidP="007C3FD1">
      <w:pPr>
        <w:spacing w:after="0" w:line="480" w:lineRule="auto"/>
        <w:rPr>
          <w:rFonts w:ascii="Times New Roman" w:eastAsia="Times New Roman" w:hAnsi="Times New Roman" w:cs="Times New Roman"/>
          <w:color w:val="000000"/>
          <w:sz w:val="24"/>
          <w:szCs w:val="24"/>
        </w:rPr>
      </w:pPr>
      <w:r w:rsidRPr="001D72AD">
        <w:rPr>
          <w:rFonts w:ascii="Times New Roman" w:eastAsia="Times New Roman" w:hAnsi="Times New Roman" w:cs="Times New Roman"/>
          <w:b/>
          <w:bCs/>
          <w:color w:val="000000"/>
          <w:sz w:val="24"/>
          <w:szCs w:val="24"/>
          <w:shd w:val="clear" w:color="auto" w:fill="FFFFFF"/>
        </w:rPr>
        <w:tab/>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shd w:val="clear" w:color="auto" w:fill="FFFFFF"/>
        </w:rPr>
        <w:t xml:space="preserve"> results of the state-wide phenology analyses are consistent with </w:t>
      </w:r>
      <w:r w:rsidRPr="001D72AD">
        <w:rPr>
          <w:rFonts w:ascii="Times New Roman" w:eastAsia="Times New Roman" w:hAnsi="Times New Roman" w:cs="Times New Roman"/>
          <w:color w:val="000000"/>
          <w:sz w:val="24"/>
          <w:szCs w:val="24"/>
          <w:shd w:val="clear" w:color="auto" w:fill="FFFFFF"/>
        </w:rPr>
        <w:t xml:space="preserve">trends in advancement of </w:t>
      </w:r>
      <w:r>
        <w:rPr>
          <w:rFonts w:ascii="Times New Roman" w:eastAsia="Times New Roman" w:hAnsi="Times New Roman" w:cs="Times New Roman"/>
          <w:color w:val="000000"/>
          <w:sz w:val="24"/>
          <w:szCs w:val="24"/>
          <w:shd w:val="clear" w:color="auto" w:fill="FFFFFF"/>
        </w:rPr>
        <w:t>early flight date in butterflies, as demonstrated</w:t>
      </w:r>
      <w:r w:rsidRPr="001D72AD">
        <w:rPr>
          <w:rFonts w:ascii="Times New Roman" w:eastAsia="Times New Roman" w:hAnsi="Times New Roman" w:cs="Times New Roman"/>
          <w:color w:val="000000"/>
          <w:sz w:val="24"/>
          <w:szCs w:val="24"/>
          <w:shd w:val="clear" w:color="auto" w:fill="FFFFFF"/>
        </w:rPr>
        <w:t xml:space="preserve"> by previous </w:t>
      </w:r>
      <w:r w:rsidRPr="001D72AD">
        <w:rPr>
          <w:rFonts w:ascii="Times New Roman" w:eastAsia="Times New Roman" w:hAnsi="Times New Roman" w:cs="Times New Roman"/>
          <w:color w:val="000000"/>
          <w:sz w:val="24"/>
          <w:szCs w:val="24"/>
        </w:rPr>
        <w:t xml:space="preserve">studies of long-term butterfly data (Diamond et al. 2011; Roy and Sparks 2000, </w:t>
      </w:r>
      <w:proofErr w:type="spellStart"/>
      <w:r w:rsidRPr="001D72AD">
        <w:rPr>
          <w:rFonts w:ascii="Times New Roman" w:eastAsia="Times New Roman" w:hAnsi="Times New Roman" w:cs="Times New Roman"/>
          <w:color w:val="000000"/>
          <w:sz w:val="24"/>
          <w:szCs w:val="24"/>
        </w:rPr>
        <w:t>Forister</w:t>
      </w:r>
      <w:proofErr w:type="spellEnd"/>
      <w:r w:rsidRPr="001D72AD">
        <w:rPr>
          <w:rFonts w:ascii="Times New Roman" w:eastAsia="Times New Roman" w:hAnsi="Times New Roman" w:cs="Times New Roman"/>
          <w:color w:val="000000"/>
          <w:sz w:val="24"/>
          <w:szCs w:val="24"/>
        </w:rPr>
        <w:t xml:space="preserve"> and Shapir</w:t>
      </w:r>
      <w:r>
        <w:rPr>
          <w:rFonts w:ascii="Times New Roman" w:eastAsia="Times New Roman" w:hAnsi="Times New Roman" w:cs="Times New Roman"/>
          <w:color w:val="000000"/>
          <w:sz w:val="24"/>
          <w:szCs w:val="24"/>
        </w:rPr>
        <w:t xml:space="preserve">o 2003, </w:t>
      </w:r>
      <w:proofErr w:type="spellStart"/>
      <w:r>
        <w:rPr>
          <w:rFonts w:ascii="Times New Roman" w:eastAsia="Times New Roman" w:hAnsi="Times New Roman" w:cs="Times New Roman"/>
          <w:color w:val="000000"/>
          <w:sz w:val="24"/>
          <w:szCs w:val="24"/>
        </w:rPr>
        <w:t>Stefanescu</w:t>
      </w:r>
      <w:proofErr w:type="spellEnd"/>
      <w:r>
        <w:rPr>
          <w:rFonts w:ascii="Times New Roman" w:eastAsia="Times New Roman" w:hAnsi="Times New Roman" w:cs="Times New Roman"/>
          <w:color w:val="000000"/>
          <w:sz w:val="24"/>
          <w:szCs w:val="24"/>
        </w:rPr>
        <w:t xml:space="preserve"> et al. 2003), and with a well-established trend of the influence of temperature on insect spring phenology </w:t>
      </w:r>
      <w:r w:rsidRPr="002D7AD4">
        <w:rPr>
          <w:rFonts w:ascii="Times New Roman" w:eastAsia="Times New Roman" w:hAnsi="Times New Roman" w:cs="Times New Roman"/>
          <w:color w:val="000000"/>
          <w:sz w:val="24"/>
          <w:szCs w:val="24"/>
        </w:rPr>
        <w:t>(</w:t>
      </w:r>
      <w:proofErr w:type="spellStart"/>
      <w:r w:rsidRPr="002D7AD4">
        <w:rPr>
          <w:rFonts w:ascii="Times New Roman" w:eastAsia="Times New Roman" w:hAnsi="Times New Roman" w:cs="Times New Roman"/>
          <w:color w:val="000000"/>
          <w:sz w:val="24"/>
          <w:szCs w:val="24"/>
        </w:rPr>
        <w:t>Forister</w:t>
      </w:r>
      <w:proofErr w:type="spellEnd"/>
      <w:r w:rsidRPr="002D7AD4">
        <w:rPr>
          <w:rFonts w:ascii="Times New Roman" w:eastAsia="Times New Roman" w:hAnsi="Times New Roman" w:cs="Times New Roman"/>
          <w:color w:val="000000"/>
          <w:sz w:val="24"/>
          <w:szCs w:val="24"/>
        </w:rPr>
        <w:t xml:space="preserve"> and Shapiro 2003, Dell et al. 2005)</w:t>
      </w:r>
      <w:r>
        <w:rPr>
          <w:rFonts w:ascii="Times New Roman" w:eastAsia="Times New Roman" w:hAnsi="Times New Roman" w:cs="Times New Roman"/>
          <w:color w:val="000000"/>
          <w:sz w:val="24"/>
          <w:szCs w:val="24"/>
        </w:rPr>
        <w:t xml:space="preserve">. However, it is noteworthy that none of 56 species tested shared both year and temperature as a strong predictor of early flight date. It is also notable that more of species experienced a strong negative correlation when year was used as covariant than when temperature was used. This is unusual because the relationship between higher temperatures and earlier flight dates is well-established, and it would be expected that temperature would have a significant effect on early flight date. </w:t>
      </w:r>
    </w:p>
    <w:p w14:paraId="27460BD9"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For those species for which temperature was not a strong predictor of early flight date, it is likely that an environmental variable besides mean temperature may be important. For example, photoperiod is a more effective predictor of phenology for some insects (Bale et al. 2002, </w:t>
      </w:r>
      <w:proofErr w:type="spellStart"/>
      <w:r>
        <w:rPr>
          <w:rFonts w:ascii="Times New Roman" w:eastAsia="Times New Roman" w:hAnsi="Times New Roman" w:cs="Times New Roman"/>
          <w:color w:val="000000"/>
          <w:sz w:val="24"/>
          <w:szCs w:val="24"/>
        </w:rPr>
        <w:t>Valtonen</w:t>
      </w:r>
      <w:proofErr w:type="spellEnd"/>
      <w:r>
        <w:rPr>
          <w:rFonts w:ascii="Times New Roman" w:eastAsia="Times New Roman" w:hAnsi="Times New Roman" w:cs="Times New Roman"/>
          <w:color w:val="000000"/>
          <w:sz w:val="24"/>
          <w:szCs w:val="24"/>
        </w:rPr>
        <w:t xml:space="preserve"> et al. 2011). In California, winter precipitation was also found to be an effective predictor for phenology (</w:t>
      </w:r>
      <w:proofErr w:type="spellStart"/>
      <w:r>
        <w:rPr>
          <w:rFonts w:ascii="Times New Roman" w:eastAsia="Times New Roman" w:hAnsi="Times New Roman" w:cs="Times New Roman"/>
          <w:color w:val="000000"/>
          <w:sz w:val="24"/>
          <w:szCs w:val="24"/>
        </w:rPr>
        <w:t>Forister</w:t>
      </w:r>
      <w:proofErr w:type="spellEnd"/>
      <w:r>
        <w:rPr>
          <w:rFonts w:ascii="Times New Roman" w:eastAsia="Times New Roman" w:hAnsi="Times New Roman" w:cs="Times New Roman"/>
          <w:color w:val="000000"/>
          <w:sz w:val="24"/>
          <w:szCs w:val="24"/>
        </w:rPr>
        <w:t xml:space="preserve"> and Shapiro 2003). Butterflies are varied in their life history traits, so they are likely to be affected differently by different seasonal cues. Insects in seasonal environments in particular benefit from having life history events which are synchronous with their specific host plants, which in turn have evolved to respond to different cues (van Asch et al. </w:t>
      </w:r>
      <w:r>
        <w:rPr>
          <w:rFonts w:ascii="Times New Roman" w:eastAsia="Times New Roman" w:hAnsi="Times New Roman" w:cs="Times New Roman"/>
          <w:color w:val="000000"/>
          <w:sz w:val="24"/>
          <w:szCs w:val="24"/>
        </w:rPr>
        <w:lastRenderedPageBreak/>
        <w:t xml:space="preserve">2007). Indeed, in an analysis of the effect of species traits on early flight date we found that diet type was important in 89/106 (84%) of the models tested, pointing to the potential importance of host plant type in shaping phenology. </w:t>
      </w:r>
    </w:p>
    <w:p w14:paraId="454149E4"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potential reason that temperature was not a widely effective predictor of phenology is that North Carolina is part of a climatically unique region which has experienced an atypical warming pattern compared to the rest of the world. This region- sometimes termed</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1D72AD">
        <w:rPr>
          <w:rFonts w:ascii="Times New Roman" w:eastAsia="Times New Roman" w:hAnsi="Times New Roman" w:cs="Times New Roman"/>
          <w:color w:val="000000"/>
          <w:sz w:val="24"/>
          <w:szCs w:val="24"/>
        </w:rPr>
        <w:t>“warming hole”</w:t>
      </w:r>
      <w:r>
        <w:rPr>
          <w:rFonts w:ascii="Times New Roman" w:eastAsia="Times New Roman" w:hAnsi="Times New Roman" w:cs="Times New Roman"/>
          <w:color w:val="000000"/>
          <w:sz w:val="24"/>
          <w:szCs w:val="24"/>
        </w:rPr>
        <w:t xml:space="preserve">- </w:t>
      </w:r>
      <w:r w:rsidRPr="001D72AD">
        <w:rPr>
          <w:rFonts w:ascii="Times New Roman" w:eastAsia="Times New Roman" w:hAnsi="Times New Roman" w:cs="Times New Roman"/>
          <w:color w:val="000000"/>
          <w:sz w:val="24"/>
          <w:szCs w:val="24"/>
        </w:rPr>
        <w:t>describes a region of the southeast where changes in temperature ha</w:t>
      </w:r>
      <w:r>
        <w:rPr>
          <w:rFonts w:ascii="Times New Roman" w:eastAsia="Times New Roman" w:hAnsi="Times New Roman" w:cs="Times New Roman"/>
          <w:color w:val="000000"/>
          <w:sz w:val="24"/>
          <w:szCs w:val="24"/>
        </w:rPr>
        <w:t xml:space="preserve">ve not risen as consistently as they have globally </w:t>
      </w:r>
      <w:r w:rsidRPr="00427F22">
        <w:rPr>
          <w:rFonts w:ascii="Times New Roman" w:eastAsia="Times New Roman" w:hAnsi="Times New Roman" w:cs="Times New Roman"/>
          <w:color w:val="000000"/>
          <w:sz w:val="24"/>
          <w:szCs w:val="24"/>
        </w:rPr>
        <w:t>(</w:t>
      </w:r>
      <w:proofErr w:type="spellStart"/>
      <w:r w:rsidRPr="00427F22">
        <w:rPr>
          <w:rFonts w:ascii="Times New Roman" w:eastAsia="Times New Roman" w:hAnsi="Times New Roman" w:cs="Times New Roman"/>
          <w:color w:val="000000"/>
          <w:sz w:val="24"/>
          <w:szCs w:val="24"/>
        </w:rPr>
        <w:t>Folland</w:t>
      </w:r>
      <w:proofErr w:type="spellEnd"/>
      <w:r w:rsidRPr="00427F22">
        <w:rPr>
          <w:rFonts w:ascii="Times New Roman" w:eastAsia="Times New Roman" w:hAnsi="Times New Roman" w:cs="Times New Roman"/>
          <w:color w:val="000000"/>
          <w:sz w:val="24"/>
          <w:szCs w:val="24"/>
        </w:rPr>
        <w:t xml:space="preserve"> et al. 2002</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Portmann</w:t>
      </w:r>
      <w:proofErr w:type="spellEnd"/>
      <w:r>
        <w:rPr>
          <w:rFonts w:ascii="Times New Roman" w:eastAsia="Times New Roman" w:hAnsi="Times New Roman" w:cs="Times New Roman"/>
          <w:color w:val="000000"/>
          <w:sz w:val="24"/>
          <w:szCs w:val="24"/>
        </w:rPr>
        <w:t xml:space="preserve"> et al. 2009</w:t>
      </w:r>
      <w:r w:rsidRPr="00427F22">
        <w:rPr>
          <w:rFonts w:ascii="Times New Roman" w:eastAsia="Times New Roman" w:hAnsi="Times New Roman" w:cs="Times New Roman"/>
          <w:color w:val="000000"/>
          <w:sz w:val="24"/>
          <w:szCs w:val="24"/>
        </w:rPr>
        <w:t>)</w:t>
      </w:r>
      <w:r w:rsidRPr="001D72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may have repercussions on the strength of the correlation between early flight date and year parameters in this analysis, as butterflies in North Carolina have not experienced a warming trend for as long as most other regions. We found no significant correlation between mean temperature and year for the 26-year interval used in this study.</w:t>
      </w:r>
    </w:p>
    <w:p w14:paraId="74BC834C"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regional data, only a very small proportion of the species tested experienced significantly different changes in early flight date between the three regions. However, when comparing the mountains to the other two regions, there were 23 instances in which species’ slopes differed significantly, 22 of which were more steeply negative in the mountains. The reason for this is unclear. Butterflies may be adapted to local climate at different elevational gradients, which may allow species in this region to better track seasonal changes.</w:t>
      </w:r>
    </w:p>
    <w:p w14:paraId="7F05E1C8" w14:textId="77777777" w:rsidR="007C3FD1" w:rsidRDefault="007C3FD1" w:rsidP="007C3FD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D72AD">
        <w:rPr>
          <w:rFonts w:ascii="Times New Roman" w:eastAsia="Times New Roman" w:hAnsi="Times New Roman" w:cs="Times New Roman"/>
          <w:color w:val="000000"/>
          <w:sz w:val="24"/>
          <w:szCs w:val="24"/>
        </w:rPr>
        <w:t>There are many potential biases from working with data generated by citizen science. For example, sampling effort was highly variable between species, years, and regions.</w:t>
      </w:r>
      <w:r>
        <w:rPr>
          <w:rFonts w:ascii="Times New Roman" w:eastAsia="Times New Roman" w:hAnsi="Times New Roman" w:cs="Times New Roman"/>
          <w:color w:val="000000"/>
          <w:sz w:val="24"/>
          <w:szCs w:val="24"/>
        </w:rPr>
        <w:t xml:space="preserve"> Although the proxy analysis sought to minimize the effect of sampling bias, there may have been an effect between regions, where sampling effort tended to be greater in the Piedmont than in either the Coastal Plain or the Mountains.</w:t>
      </w:r>
      <w:r w:rsidRPr="001D72AD">
        <w:rPr>
          <w:rFonts w:ascii="Times New Roman" w:eastAsia="Times New Roman" w:hAnsi="Times New Roman" w:cs="Times New Roman"/>
          <w:color w:val="000000"/>
          <w:sz w:val="24"/>
          <w:szCs w:val="24"/>
        </w:rPr>
        <w:t xml:space="preserve"> In addition, it is possible that observers were more likely to go </w:t>
      </w:r>
      <w:r w:rsidRPr="001D72AD">
        <w:rPr>
          <w:rFonts w:ascii="Times New Roman" w:eastAsia="Times New Roman" w:hAnsi="Times New Roman" w:cs="Times New Roman"/>
          <w:color w:val="000000"/>
          <w:sz w:val="24"/>
          <w:szCs w:val="24"/>
        </w:rPr>
        <w:lastRenderedPageBreak/>
        <w:t>out to observe butterflies when temperatures were warmer, possibly influencing when butterfli</w:t>
      </w:r>
      <w:r>
        <w:rPr>
          <w:rFonts w:ascii="Times New Roman" w:eastAsia="Times New Roman" w:hAnsi="Times New Roman" w:cs="Times New Roman"/>
          <w:color w:val="000000"/>
          <w:sz w:val="24"/>
          <w:szCs w:val="24"/>
        </w:rPr>
        <w:t>es were first sighted in a year. Despite these limitations, this dataset demonstrates the usefulness of citizen science data in phenological studies, which often require tracking diverse species over a wide geographical area over many years.</w:t>
      </w:r>
    </w:p>
    <w:p w14:paraId="1FB3BA82" w14:textId="77777777" w:rsidR="007C3FD1" w:rsidRDefault="007C3FD1" w:rsidP="007C3FD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temperatures in the southeastern US are </w:t>
      </w:r>
      <w:commentRangeStart w:id="15"/>
      <w:r>
        <w:rPr>
          <w:rFonts w:ascii="Times New Roman" w:eastAsia="Times New Roman" w:hAnsi="Times New Roman" w:cs="Times New Roman"/>
          <w:color w:val="000000"/>
          <w:sz w:val="24"/>
          <w:szCs w:val="24"/>
        </w:rPr>
        <w:t>projected to climb (US Global Change Research Program 2014).</w:t>
      </w:r>
      <w:r>
        <w:rPr>
          <w:rFonts w:ascii="Times New Roman" w:eastAsia="Times New Roman" w:hAnsi="Times New Roman" w:cs="Times New Roman"/>
          <w:sz w:val="24"/>
          <w:szCs w:val="24"/>
        </w:rPr>
        <w:t xml:space="preserve"> </w:t>
      </w:r>
      <w:commentRangeEnd w:id="15"/>
      <w:r>
        <w:rPr>
          <w:rStyle w:val="CommentReference"/>
        </w:rPr>
        <w:commentReference w:id="15"/>
      </w:r>
      <w:r>
        <w:rPr>
          <w:rFonts w:ascii="Times New Roman" w:eastAsia="Times New Roman" w:hAnsi="Times New Roman" w:cs="Times New Roman"/>
          <w:sz w:val="24"/>
          <w:szCs w:val="24"/>
        </w:rPr>
        <w:t xml:space="preserve">This analysis therefore points to the potential for continued changes in early flight date as temperatures continue to warm. This could have repercussions for survival at both the individual and species level </w:t>
      </w:r>
      <w:r w:rsidRPr="00B66FD9">
        <w:rPr>
          <w:rFonts w:ascii="Times New Roman" w:eastAsia="Times New Roman" w:hAnsi="Times New Roman" w:cs="Times New Roman"/>
          <w:sz w:val="24"/>
          <w:szCs w:val="24"/>
        </w:rPr>
        <w:t xml:space="preserve">(reviewed in Parmesan 2006, </w:t>
      </w:r>
      <w:proofErr w:type="spellStart"/>
      <w:r w:rsidRPr="00B66FD9">
        <w:rPr>
          <w:rFonts w:ascii="Times New Roman" w:eastAsia="Times New Roman" w:hAnsi="Times New Roman" w:cs="Times New Roman"/>
          <w:sz w:val="24"/>
          <w:szCs w:val="24"/>
        </w:rPr>
        <w:t>Møller</w:t>
      </w:r>
      <w:proofErr w:type="spellEnd"/>
      <w:r w:rsidRPr="00B66FD9">
        <w:rPr>
          <w:rFonts w:ascii="Times New Roman" w:eastAsia="Times New Roman" w:hAnsi="Times New Roman" w:cs="Times New Roman"/>
          <w:sz w:val="24"/>
          <w:szCs w:val="24"/>
        </w:rPr>
        <w:t xml:space="preserve"> et al. 2008)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a more cohesive model of predicting phenological change in butterflies,</w:t>
      </w:r>
      <w:r w:rsidRPr="00825B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additional analyses should account for climatic variables such as precipitation and photoperiod in addition to temperature.</w:t>
      </w:r>
    </w:p>
    <w:p w14:paraId="4D06C2A6" w14:textId="77777777" w:rsidR="007C3FD1" w:rsidRDefault="007C3FD1" w:rsidP="007C3FD1">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Acknowledgements </w:t>
      </w:r>
    </w:p>
    <w:p w14:paraId="176647B4" w14:textId="77777777" w:rsidR="007C3FD1" w:rsidRDefault="007C3FD1" w:rsidP="007C3FD1">
      <w:pPr>
        <w:spacing w:after="0" w:line="480" w:lineRule="auto"/>
        <w:rPr>
          <w:rFonts w:ascii="Times New Roman" w:eastAsia="Times New Roman" w:hAnsi="Times New Roman" w:cs="Times New Roman"/>
          <w:sz w:val="24"/>
          <w:szCs w:val="24"/>
        </w:rPr>
      </w:pPr>
      <w:r w:rsidRPr="001D72AD">
        <w:rPr>
          <w:rFonts w:ascii="Times New Roman" w:eastAsia="Times New Roman" w:hAnsi="Times New Roman" w:cs="Times New Roman"/>
          <w:color w:val="000000"/>
          <w:sz w:val="24"/>
          <w:szCs w:val="24"/>
        </w:rPr>
        <w:t>Thank</w:t>
      </w:r>
      <w:r>
        <w:rPr>
          <w:rFonts w:ascii="Times New Roman" w:eastAsia="Times New Roman" w:hAnsi="Times New Roman" w:cs="Times New Roman"/>
          <w:color w:val="000000"/>
          <w:sz w:val="24"/>
          <w:szCs w:val="24"/>
        </w:rPr>
        <w:t xml:space="preserve"> you</w:t>
      </w:r>
      <w:r w:rsidRPr="001D72AD">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Dr. Jessica Higgins, and Elizabeth Moore for their essential insight. The data used for this project was kindly compiled and sent by</w:t>
      </w:r>
      <w:r w:rsidRPr="001D72AD">
        <w:rPr>
          <w:rFonts w:ascii="Times New Roman" w:eastAsia="Times New Roman" w:hAnsi="Times New Roman" w:cs="Times New Roman"/>
          <w:color w:val="000000"/>
          <w:sz w:val="24"/>
          <w:szCs w:val="24"/>
        </w:rPr>
        <w:t xml:space="preserve"> Dr. Harry</w:t>
      </w:r>
      <w:r>
        <w:rPr>
          <w:color w:val="000000"/>
        </w:rPr>
        <w:t xml:space="preserve"> </w:t>
      </w:r>
      <w:r>
        <w:rPr>
          <w:rFonts w:ascii="Times New Roman" w:hAnsi="Times New Roman" w:cs="Times New Roman"/>
          <w:color w:val="000000"/>
          <w:sz w:val="24"/>
        </w:rPr>
        <w:t>LeG</w:t>
      </w:r>
      <w:r w:rsidRPr="001D72AD">
        <w:rPr>
          <w:rFonts w:ascii="Times New Roman" w:hAnsi="Times New Roman" w:cs="Times New Roman"/>
          <w:color w:val="000000"/>
          <w:sz w:val="24"/>
        </w:rPr>
        <w:t>rand.</w:t>
      </w:r>
      <w:r>
        <w:rPr>
          <w:color w:val="000000"/>
        </w:rPr>
        <w:t xml:space="preserve"> </w:t>
      </w:r>
      <w:r w:rsidRPr="001D72AD">
        <w:rPr>
          <w:rFonts w:ascii="Times New Roman" w:eastAsia="Times New Roman" w:hAnsi="Times New Roman" w:cs="Times New Roman"/>
          <w:sz w:val="24"/>
          <w:szCs w:val="24"/>
        </w:rPr>
        <w:t>This project was made possible (in part) by support from the Office for Undergraduate Research at UNC-Chapel Hill</w:t>
      </w:r>
      <w:r>
        <w:rPr>
          <w:rFonts w:ascii="Times New Roman" w:eastAsia="Times New Roman" w:hAnsi="Times New Roman" w:cs="Times New Roman"/>
          <w:sz w:val="24"/>
          <w:szCs w:val="24"/>
        </w:rPr>
        <w:t xml:space="preserve"> and by the William W. and Ida W. Taylor Honors Mentored Research Fellowship.</w:t>
      </w:r>
    </w:p>
    <w:p w14:paraId="49D97F5C" w14:textId="77777777" w:rsidR="007C3FD1" w:rsidRDefault="007C3FD1" w:rsidP="007C3FD1">
      <w:pPr>
        <w:spacing w:after="0" w:line="480" w:lineRule="auto"/>
        <w:rPr>
          <w:rFonts w:ascii="Times New Roman" w:eastAsia="Times New Roman" w:hAnsi="Times New Roman" w:cs="Times New Roman"/>
          <w:b/>
          <w:sz w:val="24"/>
          <w:szCs w:val="24"/>
        </w:rPr>
      </w:pPr>
    </w:p>
    <w:p w14:paraId="37F7C463"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735ED3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(2010a) Tell me what you </w:t>
      </w:r>
      <w:proofErr w:type="gramStart"/>
      <w:r w:rsidRPr="00945AA5">
        <w:rPr>
          <w:rFonts w:ascii="Times New Roman" w:eastAsia="Times New Roman" w:hAnsi="Times New Roman" w:cs="Times New Roman"/>
          <w:color w:val="000000" w:themeColor="text1"/>
          <w:sz w:val="24"/>
        </w:rPr>
        <w:t>eat</w:t>
      </w:r>
      <w:proofErr w:type="gramEnd"/>
      <w:r w:rsidRPr="00945AA5">
        <w:rPr>
          <w:rFonts w:ascii="Times New Roman" w:eastAsia="Times New Roman" w:hAnsi="Times New Roman" w:cs="Times New Roman"/>
          <w:color w:val="000000" w:themeColor="text1"/>
          <w:sz w:val="24"/>
        </w:rPr>
        <w:t xml:space="preserve"> and I’ll tell you when you fly: diet can predict phenological changes in response to climate change.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Lett 13:1475–1484.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10.1111/j.1461-0248.</w:t>
      </w:r>
      <w:proofErr w:type="gramStart"/>
      <w:r w:rsidRPr="00945AA5">
        <w:rPr>
          <w:rFonts w:ascii="Times New Roman" w:hAnsi="Times New Roman" w:cs="Times New Roman"/>
          <w:color w:val="000000" w:themeColor="text1"/>
          <w:sz w:val="24"/>
          <w:shd w:val="clear" w:color="auto" w:fill="FFFFFF"/>
        </w:rPr>
        <w:t>2010.01534.x</w:t>
      </w:r>
      <w:proofErr w:type="gramEnd"/>
      <w:r w:rsidRPr="00945AA5">
        <w:rPr>
          <w:rFonts w:ascii="Times New Roman" w:hAnsi="Times New Roman" w:cs="Times New Roman"/>
          <w:color w:val="000000" w:themeColor="text1"/>
          <w:sz w:val="24"/>
          <w:shd w:val="clear" w:color="auto" w:fill="FFFFFF"/>
        </w:rPr>
        <w:t xml:space="preserve"> </w:t>
      </w:r>
    </w:p>
    <w:p w14:paraId="2ADB5737"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Altermatt</w:t>
      </w:r>
      <w:proofErr w:type="spellEnd"/>
      <w:r w:rsidRPr="00945AA5">
        <w:rPr>
          <w:rFonts w:ascii="Times New Roman" w:eastAsia="Times New Roman" w:hAnsi="Times New Roman" w:cs="Times New Roman"/>
          <w:color w:val="000000" w:themeColor="text1"/>
          <w:sz w:val="24"/>
        </w:rPr>
        <w:t xml:space="preserve"> F (2010b) Climatic warming increases voltinism in European butterflies and moths. P R Soc B 1685:1281–1287. </w:t>
      </w:r>
      <w:proofErr w:type="spellStart"/>
      <w:r w:rsidRPr="00945AA5">
        <w:rPr>
          <w:rStyle w:val="label"/>
          <w:rFonts w:ascii="Times New Roman" w:hAnsi="Times New Roman" w:cs="Times New Roman"/>
          <w:color w:val="000000" w:themeColor="text1"/>
          <w:sz w:val="24"/>
          <w:bdr w:val="none" w:sz="0" w:space="0" w:color="auto" w:frame="1"/>
          <w:shd w:val="clear" w:color="auto" w:fill="FFFFFF"/>
        </w:rPr>
        <w:t>doi</w:t>
      </w:r>
      <w:proofErr w:type="spellEnd"/>
      <w:r w:rsidRPr="00945AA5">
        <w:rPr>
          <w:rStyle w:val="label"/>
          <w:rFonts w:ascii="Times New Roman" w:hAnsi="Times New Roman" w:cs="Times New Roman"/>
          <w:color w:val="000000" w:themeColor="text1"/>
          <w:sz w:val="24"/>
          <w:bdr w:val="none" w:sz="0" w:space="0" w:color="auto" w:frame="1"/>
          <w:shd w:val="clear" w:color="auto" w:fill="FFFFFF"/>
        </w:rPr>
        <w:t>:</w:t>
      </w:r>
      <w:r w:rsidRPr="00945AA5">
        <w:rPr>
          <w:rFonts w:ascii="Times New Roman" w:hAnsi="Times New Roman" w:cs="Times New Roman"/>
          <w:color w:val="000000" w:themeColor="text1"/>
          <w:sz w:val="24"/>
          <w:shd w:val="clear" w:color="auto" w:fill="FFFFFF"/>
        </w:rPr>
        <w:t> 10.1098/rspb.2009.1910</w:t>
      </w:r>
    </w:p>
    <w:p w14:paraId="3BAD9DD7" w14:textId="77777777" w:rsidR="007C3FD1" w:rsidRDefault="007C3FD1" w:rsidP="007C3FD1">
      <w:pPr>
        <w:spacing w:line="240" w:lineRule="auto"/>
        <w:rPr>
          <w:rFonts w:ascii="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Asch M, Visser ME (2007) Phenology of forest caterpillars and their host trees: the importance of synchrony.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52:37-55. </w:t>
      </w:r>
      <w:proofErr w:type="spellStart"/>
      <w:r>
        <w:rPr>
          <w:rFonts w:ascii="Times New Roman" w:eastAsia="Times New Roman" w:hAnsi="Times New Roman" w:cs="Times New Roman"/>
          <w:color w:val="000000" w:themeColor="text1"/>
          <w:sz w:val="24"/>
        </w:rPr>
        <w:t>doi</w:t>
      </w:r>
      <w:proofErr w:type="spellEnd"/>
      <w:r>
        <w:rPr>
          <w:rFonts w:ascii="Times New Roman" w:eastAsia="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10.1146/annurev.ento.52.110405.091418</w:t>
      </w:r>
      <w:r w:rsidRPr="00945AA5">
        <w:rPr>
          <w:rFonts w:ascii="Times New Roman" w:hAnsi="Times New Roman" w:cs="Times New Roman"/>
          <w:color w:val="000000" w:themeColor="text1"/>
          <w:sz w:val="24"/>
        </w:rPr>
        <w:t xml:space="preserve"> </w:t>
      </w:r>
    </w:p>
    <w:p w14:paraId="0E8D182D" w14:textId="77777777" w:rsidR="007C3FD1" w:rsidRPr="00935F28"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Bale J</w:t>
      </w:r>
      <w:r w:rsidRPr="00935F28">
        <w:rPr>
          <w:rFonts w:ascii="Times New Roman" w:eastAsia="Times New Roman" w:hAnsi="Times New Roman" w:cs="Times New Roman"/>
          <w:color w:val="000000" w:themeColor="text1"/>
          <w:sz w:val="24"/>
        </w:rPr>
        <w:t>S, Masters GJ</w:t>
      </w:r>
      <w:r>
        <w:rPr>
          <w:rFonts w:ascii="Times New Roman" w:eastAsia="Times New Roman" w:hAnsi="Times New Roman" w:cs="Times New Roman"/>
          <w:color w:val="000000" w:themeColor="text1"/>
          <w:sz w:val="24"/>
        </w:rPr>
        <w:t>, Hodkinson</w:t>
      </w:r>
      <w:r w:rsidRPr="00935F28">
        <w:rPr>
          <w:rFonts w:ascii="Times New Roman" w:eastAsia="Times New Roman" w:hAnsi="Times New Roman" w:cs="Times New Roman"/>
          <w:color w:val="000000" w:themeColor="text1"/>
          <w:sz w:val="24"/>
        </w:rPr>
        <w:t xml:space="preserve"> ID, </w:t>
      </w:r>
      <w:proofErr w:type="spellStart"/>
      <w:r w:rsidRPr="00935F28">
        <w:rPr>
          <w:rFonts w:ascii="Times New Roman" w:eastAsia="Times New Roman" w:hAnsi="Times New Roman" w:cs="Times New Roman"/>
          <w:color w:val="000000" w:themeColor="text1"/>
          <w:sz w:val="24"/>
        </w:rPr>
        <w:t>Awmack</w:t>
      </w:r>
      <w:proofErr w:type="spellEnd"/>
      <w:r w:rsidRPr="00935F28">
        <w:rPr>
          <w:rFonts w:ascii="Times New Roman" w:eastAsia="Times New Roman" w:hAnsi="Times New Roman" w:cs="Times New Roman"/>
          <w:color w:val="000000" w:themeColor="text1"/>
          <w:sz w:val="24"/>
        </w:rPr>
        <w:t xml:space="preserve"> C, </w:t>
      </w:r>
      <w:proofErr w:type="spellStart"/>
      <w:r w:rsidRPr="00935F28">
        <w:rPr>
          <w:rFonts w:ascii="Times New Roman" w:eastAsia="Times New Roman" w:hAnsi="Times New Roman" w:cs="Times New Roman"/>
          <w:color w:val="000000" w:themeColor="text1"/>
          <w:sz w:val="24"/>
        </w:rPr>
        <w:t>Bezemer</w:t>
      </w:r>
      <w:proofErr w:type="spellEnd"/>
      <w:r w:rsidRPr="00935F28">
        <w:rPr>
          <w:rFonts w:ascii="Times New Roman" w:eastAsia="Times New Roman" w:hAnsi="Times New Roman" w:cs="Times New Roman"/>
          <w:color w:val="000000" w:themeColor="text1"/>
          <w:sz w:val="24"/>
        </w:rPr>
        <w:t xml:space="preserve"> TM, Brown VK, Butterfield J, Buse A, Coulson JC, Farrar J, Good JEG, Harrington</w:t>
      </w:r>
      <w:r>
        <w:rPr>
          <w:rFonts w:ascii="Times New Roman" w:eastAsia="Times New Roman" w:hAnsi="Times New Roman" w:cs="Times New Roman"/>
          <w:color w:val="000000" w:themeColor="text1"/>
          <w:sz w:val="24"/>
        </w:rPr>
        <w:t xml:space="preserve"> </w:t>
      </w:r>
      <w:r w:rsidRPr="00935F28">
        <w:rPr>
          <w:rFonts w:ascii="Times New Roman" w:eastAsia="Times New Roman" w:hAnsi="Times New Roman" w:cs="Times New Roman"/>
          <w:color w:val="000000" w:themeColor="text1"/>
          <w:sz w:val="24"/>
        </w:rPr>
        <w:t xml:space="preserve">R, Hartley S, Jones TH, </w:t>
      </w:r>
      <w:proofErr w:type="spellStart"/>
      <w:r w:rsidRPr="00935F28">
        <w:rPr>
          <w:rFonts w:ascii="Times New Roman" w:eastAsia="Times New Roman" w:hAnsi="Times New Roman" w:cs="Times New Roman"/>
          <w:color w:val="000000" w:themeColor="text1"/>
          <w:sz w:val="24"/>
        </w:rPr>
        <w:t>Lindroth</w:t>
      </w:r>
      <w:proofErr w:type="spellEnd"/>
      <w:r w:rsidRPr="00935F28">
        <w:rPr>
          <w:rFonts w:ascii="Times New Roman" w:eastAsia="Times New Roman" w:hAnsi="Times New Roman" w:cs="Times New Roman"/>
          <w:color w:val="000000" w:themeColor="text1"/>
          <w:sz w:val="24"/>
        </w:rPr>
        <w:t xml:space="preserve"> RL, Press MC, </w:t>
      </w:r>
      <w:proofErr w:type="spellStart"/>
      <w:r w:rsidRPr="00935F28">
        <w:rPr>
          <w:rFonts w:ascii="Times New Roman" w:eastAsia="Times New Roman" w:hAnsi="Times New Roman" w:cs="Times New Roman"/>
          <w:color w:val="000000" w:themeColor="text1"/>
          <w:sz w:val="24"/>
        </w:rPr>
        <w:t>Symrnioudis</w:t>
      </w:r>
      <w:proofErr w:type="spellEnd"/>
      <w:r w:rsidRPr="00935F28">
        <w:rPr>
          <w:rFonts w:ascii="Times New Roman" w:eastAsia="Times New Roman" w:hAnsi="Times New Roman" w:cs="Times New Roman"/>
          <w:color w:val="000000" w:themeColor="text1"/>
          <w:sz w:val="24"/>
        </w:rPr>
        <w:t xml:space="preserve"> I, Watt AD</w:t>
      </w:r>
      <w:r>
        <w:rPr>
          <w:rFonts w:ascii="Times New Roman" w:eastAsia="Times New Roman" w:hAnsi="Times New Roman" w:cs="Times New Roman"/>
          <w:color w:val="000000" w:themeColor="text1"/>
          <w:sz w:val="24"/>
        </w:rPr>
        <w:t>,</w:t>
      </w:r>
      <w:r w:rsidRPr="00935F28">
        <w:rPr>
          <w:rFonts w:ascii="Times New Roman" w:eastAsia="Times New Roman" w:hAnsi="Times New Roman" w:cs="Times New Roman"/>
          <w:color w:val="000000" w:themeColor="text1"/>
          <w:sz w:val="24"/>
        </w:rPr>
        <w:t xml:space="preserve"> Whittaker JB. (2002) Herbivory in global climate change research: </w:t>
      </w:r>
      <w:r w:rsidRPr="00935F28">
        <w:rPr>
          <w:rFonts w:ascii="Times New Roman" w:eastAsia="Times New Roman" w:hAnsi="Times New Roman" w:cs="Times New Roman"/>
          <w:color w:val="000000" w:themeColor="text1"/>
          <w:sz w:val="24"/>
        </w:rPr>
        <w:lastRenderedPageBreak/>
        <w:t>direct effects of rising temperat</w:t>
      </w:r>
      <w:r>
        <w:rPr>
          <w:rFonts w:ascii="Times New Roman" w:eastAsia="Times New Roman" w:hAnsi="Times New Roman" w:cs="Times New Roman"/>
          <w:color w:val="000000" w:themeColor="text1"/>
          <w:sz w:val="24"/>
        </w:rPr>
        <w:t>ure on insect herbivores. Glob Change Biol 8:</w:t>
      </w:r>
      <w:r w:rsidRPr="00935F28">
        <w:rPr>
          <w:rFonts w:ascii="Times New Roman" w:eastAsia="Times New Roman" w:hAnsi="Times New Roman" w:cs="Times New Roman"/>
          <w:color w:val="000000" w:themeColor="text1"/>
          <w:sz w:val="24"/>
        </w:rPr>
        <w:t>1–16. doi:10.1046/j.1365-2486.</w:t>
      </w:r>
      <w:proofErr w:type="gramStart"/>
      <w:r w:rsidRPr="00935F28">
        <w:rPr>
          <w:rFonts w:ascii="Times New Roman" w:eastAsia="Times New Roman" w:hAnsi="Times New Roman" w:cs="Times New Roman"/>
          <w:color w:val="000000" w:themeColor="text1"/>
          <w:sz w:val="24"/>
        </w:rPr>
        <w:t>2002.00451.x</w:t>
      </w:r>
      <w:proofErr w:type="gramEnd"/>
    </w:p>
    <w:p w14:paraId="55E52C5F"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hAnsi="Times New Roman" w:cs="Times New Roman"/>
          <w:color w:val="000000" w:themeColor="text1"/>
          <w:sz w:val="24"/>
        </w:rPr>
        <w:t>Butterflies and Moths of North America. www.butterfliesandmoths.org.</w:t>
      </w:r>
    </w:p>
    <w:p w14:paraId="53E410ED"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Barton K (2016). </w:t>
      </w:r>
      <w:proofErr w:type="spellStart"/>
      <w:r w:rsidRPr="00945AA5">
        <w:rPr>
          <w:rFonts w:ascii="Times New Roman" w:hAnsi="Times New Roman" w:cs="Times New Roman"/>
          <w:color w:val="000000" w:themeColor="text1"/>
          <w:sz w:val="24"/>
          <w:szCs w:val="22"/>
        </w:rPr>
        <w:t>MuMIn</w:t>
      </w:r>
      <w:proofErr w:type="spellEnd"/>
      <w:r w:rsidRPr="00945AA5">
        <w:rPr>
          <w:rFonts w:ascii="Times New Roman" w:hAnsi="Times New Roman" w:cs="Times New Roman"/>
          <w:color w:val="000000" w:themeColor="text1"/>
          <w:sz w:val="24"/>
          <w:szCs w:val="22"/>
        </w:rPr>
        <w:t xml:space="preserve">: Multi-Model Inference. R package version 1.15.6. </w:t>
      </w:r>
      <w:hyperlink r:id="rId10" w:history="1">
        <w:r w:rsidRPr="00945AA5">
          <w:rPr>
            <w:rStyle w:val="Hyperlink"/>
            <w:rFonts w:ascii="Times New Roman" w:hAnsi="Times New Roman" w:cs="Times New Roman"/>
            <w:color w:val="000000" w:themeColor="text1"/>
            <w:sz w:val="24"/>
            <w:szCs w:val="22"/>
          </w:rPr>
          <w:t>https://CRAN.R-project.org/package=MuMIn</w:t>
        </w:r>
      </w:hyperlink>
    </w:p>
    <w:p w14:paraId="6F6A3AD2"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5F8B9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Berry L, Burkett V, </w:t>
      </w:r>
      <w:proofErr w:type="spellStart"/>
      <w:r w:rsidRPr="00945AA5">
        <w:rPr>
          <w:rFonts w:ascii="Times New Roman" w:eastAsia="Times New Roman" w:hAnsi="Times New Roman" w:cs="Times New Roman"/>
          <w:color w:val="000000" w:themeColor="text1"/>
          <w:sz w:val="24"/>
        </w:rPr>
        <w:t>Murley</w:t>
      </w:r>
      <w:proofErr w:type="spellEnd"/>
      <w:r w:rsidRPr="00945AA5">
        <w:rPr>
          <w:rFonts w:ascii="Times New Roman" w:eastAsia="Times New Roman" w:hAnsi="Times New Roman" w:cs="Times New Roman"/>
          <w:color w:val="000000" w:themeColor="text1"/>
          <w:sz w:val="24"/>
        </w:rPr>
        <w:t xml:space="preserve"> JF, </w:t>
      </w:r>
      <w:proofErr w:type="spellStart"/>
      <w:r w:rsidRPr="00945AA5">
        <w:rPr>
          <w:rFonts w:ascii="Times New Roman" w:eastAsia="Times New Roman" w:hAnsi="Times New Roman" w:cs="Times New Roman"/>
          <w:color w:val="000000" w:themeColor="text1"/>
          <w:sz w:val="24"/>
        </w:rPr>
        <w:t>Obeysekera</w:t>
      </w:r>
      <w:proofErr w:type="spellEnd"/>
      <w:r w:rsidRPr="00945AA5">
        <w:rPr>
          <w:rFonts w:ascii="Times New Roman" w:eastAsia="Times New Roman" w:hAnsi="Times New Roman" w:cs="Times New Roman"/>
          <w:color w:val="000000" w:themeColor="text1"/>
          <w:sz w:val="24"/>
        </w:rPr>
        <w:t xml:space="preserve"> J, Schramm PJ, Wear D (2014) Southeast Regional Report retrieved from </w:t>
      </w:r>
      <w:hyperlink r:id="rId11" w:history="1">
        <w:r w:rsidRPr="00945AA5">
          <w:rPr>
            <w:rStyle w:val="Hyperlink"/>
            <w:rFonts w:ascii="Times New Roman" w:eastAsia="Times New Roman" w:hAnsi="Times New Roman" w:cs="Times New Roman"/>
            <w:color w:val="000000" w:themeColor="text1"/>
            <w:sz w:val="24"/>
          </w:rPr>
          <w:t>http://nca2014.globalchange.gov/report/regions/southeast</w:t>
        </w:r>
      </w:hyperlink>
      <w:r w:rsidRPr="00945AA5">
        <w:rPr>
          <w:rFonts w:ascii="Times New Roman" w:eastAsia="Times New Roman" w:hAnsi="Times New Roman" w:cs="Times New Roman"/>
          <w:color w:val="000000" w:themeColor="text1"/>
          <w:sz w:val="24"/>
        </w:rPr>
        <w:t xml:space="preserve">. </w:t>
      </w:r>
    </w:p>
    <w:p w14:paraId="417BF3A8"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Dell D, Sparks TH, Dennis RLH (2005) Climate change and the effect of increasing spring temperatures on emergence dates of the butterfly </w:t>
      </w:r>
      <w:proofErr w:type="spellStart"/>
      <w:r w:rsidRPr="00945AA5">
        <w:rPr>
          <w:rFonts w:ascii="Times New Roman" w:eastAsia="Times New Roman" w:hAnsi="Times New Roman" w:cs="Times New Roman"/>
          <w:i/>
          <w:color w:val="000000" w:themeColor="text1"/>
          <w:sz w:val="24"/>
        </w:rPr>
        <w:t>Apatura</w:t>
      </w:r>
      <w:proofErr w:type="spellEnd"/>
      <w:r w:rsidRPr="00945AA5">
        <w:rPr>
          <w:rFonts w:ascii="Times New Roman" w:eastAsia="Times New Roman" w:hAnsi="Times New Roman" w:cs="Times New Roman"/>
          <w:i/>
          <w:color w:val="000000" w:themeColor="text1"/>
          <w:sz w:val="24"/>
        </w:rPr>
        <w:t xml:space="preserve"> iris</w:t>
      </w:r>
      <w:r w:rsidRPr="00945AA5">
        <w:rPr>
          <w:rFonts w:ascii="Times New Roman" w:eastAsia="Times New Roman" w:hAnsi="Times New Roman" w:cs="Times New Roman"/>
          <w:color w:val="000000" w:themeColor="text1"/>
          <w:sz w:val="24"/>
        </w:rPr>
        <w:t xml:space="preserve"> (Lepidoptera: </w:t>
      </w:r>
      <w:proofErr w:type="spellStart"/>
      <w:r w:rsidRPr="00945AA5">
        <w:rPr>
          <w:rFonts w:ascii="Times New Roman" w:eastAsia="Times New Roman" w:hAnsi="Times New Roman" w:cs="Times New Roman"/>
          <w:color w:val="000000" w:themeColor="text1"/>
          <w:sz w:val="24"/>
        </w:rPr>
        <w:t>Nymphalidae</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Eur</w:t>
      </w:r>
      <w:proofErr w:type="spellEnd"/>
      <w:r w:rsidRPr="00945AA5">
        <w:rPr>
          <w:rFonts w:ascii="Times New Roman" w:eastAsia="Times New Roman" w:hAnsi="Times New Roman" w:cs="Times New Roman"/>
          <w:color w:val="000000" w:themeColor="text1"/>
          <w:sz w:val="24"/>
        </w:rPr>
        <w:t xml:space="preserve"> J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102:161–167. </w:t>
      </w:r>
      <w:proofErr w:type="spellStart"/>
      <w:r w:rsidRPr="00945AA5">
        <w:rPr>
          <w:rFonts w:ascii="Times New Roman" w:hAnsi="Times New Roman" w:cs="Times New Roman"/>
          <w:color w:val="000000" w:themeColor="text1"/>
          <w:sz w:val="24"/>
        </w:rPr>
        <w:t>doi</w:t>
      </w:r>
      <w:proofErr w:type="spellEnd"/>
      <w:r w:rsidRPr="00945AA5">
        <w:rPr>
          <w:rFonts w:ascii="Times New Roman" w:hAnsi="Times New Roman" w:cs="Times New Roman"/>
          <w:color w:val="000000" w:themeColor="text1"/>
          <w:sz w:val="24"/>
        </w:rPr>
        <w:t>: 10.14411/eje.2005.026</w:t>
      </w:r>
    </w:p>
    <w:p w14:paraId="4B3F43E8"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Diamond SE, Frame AM, Martin RA, Buckley LB (2011) Species’ traits predict phenological responses to climate change in butterflies. Ecology 92:1005–1012.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10.1890/10-1594.1</w:t>
      </w:r>
    </w:p>
    <w:p w14:paraId="551CE6E2" w14:textId="77777777" w:rsidR="007C3FD1" w:rsidRPr="00945AA5" w:rsidRDefault="007C3FD1" w:rsidP="007C3FD1">
      <w:pPr>
        <w:pStyle w:val="Heading1"/>
        <w:shd w:val="clear" w:color="auto" w:fill="FFFFFF"/>
        <w:spacing w:before="0" w:beforeAutospacing="0" w:after="76" w:afterAutospacing="0"/>
        <w:textAlignment w:val="baseline"/>
        <w:rPr>
          <w:b w:val="0"/>
          <w:color w:val="000000" w:themeColor="text1"/>
          <w:sz w:val="24"/>
          <w:szCs w:val="22"/>
          <w:shd w:val="clear" w:color="auto" w:fill="FFFFFF"/>
        </w:rPr>
      </w:pPr>
      <w:r w:rsidRPr="00945AA5">
        <w:rPr>
          <w:b w:val="0"/>
          <w:color w:val="000000" w:themeColor="text1"/>
          <w:sz w:val="24"/>
          <w:szCs w:val="22"/>
        </w:rPr>
        <w:t xml:space="preserve">Diamond SE, Cayton H, </w:t>
      </w:r>
      <w:proofErr w:type="spellStart"/>
      <w:r w:rsidRPr="00945AA5">
        <w:rPr>
          <w:b w:val="0"/>
          <w:color w:val="000000" w:themeColor="text1"/>
          <w:sz w:val="24"/>
          <w:szCs w:val="22"/>
        </w:rPr>
        <w:t>Wepprich</w:t>
      </w:r>
      <w:proofErr w:type="spellEnd"/>
      <w:r w:rsidRPr="00945AA5">
        <w:rPr>
          <w:b w:val="0"/>
          <w:color w:val="000000" w:themeColor="text1"/>
          <w:sz w:val="24"/>
          <w:szCs w:val="22"/>
        </w:rPr>
        <w:t xml:space="preserve"> T, Jenkins CN, Dunn RR, Haddad NM, </w:t>
      </w:r>
      <w:proofErr w:type="spellStart"/>
      <w:r w:rsidRPr="00945AA5">
        <w:rPr>
          <w:b w:val="0"/>
          <w:color w:val="000000" w:themeColor="text1"/>
          <w:sz w:val="24"/>
          <w:szCs w:val="22"/>
        </w:rPr>
        <w:t>Ries</w:t>
      </w:r>
      <w:proofErr w:type="spellEnd"/>
      <w:r w:rsidRPr="00945AA5">
        <w:rPr>
          <w:b w:val="0"/>
          <w:color w:val="000000" w:themeColor="text1"/>
          <w:sz w:val="24"/>
          <w:szCs w:val="22"/>
        </w:rPr>
        <w:t xml:space="preserve"> L (2014) </w:t>
      </w:r>
      <w:r w:rsidRPr="00945AA5">
        <w:rPr>
          <w:b w:val="0"/>
          <w:bCs w:val="0"/>
          <w:color w:val="000000" w:themeColor="text1"/>
          <w:kern w:val="0"/>
          <w:sz w:val="24"/>
          <w:szCs w:val="22"/>
        </w:rPr>
        <w:t xml:space="preserve">Unexpected phenological responses of butterflies to the interaction of urbanization and geographic temperature. Ecology 95:2613-2621.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xml:space="preserve">: </w:t>
      </w:r>
      <w:r w:rsidRPr="00945AA5">
        <w:rPr>
          <w:b w:val="0"/>
          <w:color w:val="000000" w:themeColor="text1"/>
          <w:sz w:val="24"/>
          <w:szCs w:val="22"/>
          <w:shd w:val="clear" w:color="auto" w:fill="FFFFFF"/>
        </w:rPr>
        <w:t>10.1890/13-1848.1</w:t>
      </w:r>
    </w:p>
    <w:p w14:paraId="50D25081" w14:textId="77777777" w:rsidR="007C3FD1" w:rsidRPr="00945AA5" w:rsidRDefault="007C3FD1" w:rsidP="007C3FD1">
      <w:pPr>
        <w:pStyle w:val="Heading1"/>
        <w:shd w:val="clear" w:color="auto" w:fill="FFFFFF"/>
        <w:spacing w:before="0" w:beforeAutospacing="0" w:after="76"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t>Eskildsen</w:t>
      </w:r>
      <w:proofErr w:type="spellEnd"/>
      <w:r w:rsidRPr="00945AA5">
        <w:rPr>
          <w:b w:val="0"/>
          <w:bCs w:val="0"/>
          <w:color w:val="000000" w:themeColor="text1"/>
          <w:kern w:val="0"/>
          <w:sz w:val="24"/>
          <w:szCs w:val="22"/>
        </w:rPr>
        <w:t xml:space="preserve"> A, </w:t>
      </w:r>
      <w:proofErr w:type="spellStart"/>
      <w:r w:rsidRPr="00945AA5">
        <w:rPr>
          <w:b w:val="0"/>
          <w:bCs w:val="0"/>
          <w:color w:val="000000" w:themeColor="text1"/>
          <w:kern w:val="0"/>
          <w:sz w:val="24"/>
          <w:szCs w:val="22"/>
        </w:rPr>
        <w:t>Carvalheiro</w:t>
      </w:r>
      <w:proofErr w:type="spellEnd"/>
      <w:r w:rsidRPr="00945AA5">
        <w:rPr>
          <w:b w:val="0"/>
          <w:bCs w:val="0"/>
          <w:color w:val="000000" w:themeColor="text1"/>
          <w:kern w:val="0"/>
          <w:sz w:val="24"/>
          <w:szCs w:val="22"/>
        </w:rPr>
        <w:t xml:space="preserve"> LG, Kissling WD, </w:t>
      </w:r>
      <w:proofErr w:type="spellStart"/>
      <w:r w:rsidRPr="00945AA5">
        <w:rPr>
          <w:b w:val="0"/>
          <w:bCs w:val="0"/>
          <w:color w:val="000000" w:themeColor="text1"/>
          <w:kern w:val="0"/>
          <w:sz w:val="24"/>
          <w:szCs w:val="22"/>
        </w:rPr>
        <w:t>Biesmeijer</w:t>
      </w:r>
      <w:proofErr w:type="spellEnd"/>
      <w:r w:rsidRPr="00945AA5">
        <w:rPr>
          <w:b w:val="0"/>
          <w:bCs w:val="0"/>
          <w:color w:val="000000" w:themeColor="text1"/>
          <w:kern w:val="0"/>
          <w:sz w:val="24"/>
          <w:szCs w:val="22"/>
        </w:rPr>
        <w:t xml:space="preserve"> JC, Schweiger O, </w:t>
      </w:r>
      <w:proofErr w:type="spellStart"/>
      <w:r w:rsidRPr="00945AA5">
        <w:rPr>
          <w:b w:val="0"/>
          <w:bCs w:val="0"/>
          <w:color w:val="000000" w:themeColor="text1"/>
          <w:kern w:val="0"/>
          <w:sz w:val="24"/>
          <w:szCs w:val="22"/>
        </w:rPr>
        <w:t>Høye</w:t>
      </w:r>
      <w:proofErr w:type="spellEnd"/>
      <w:r w:rsidRPr="00945AA5">
        <w:rPr>
          <w:b w:val="0"/>
          <w:bCs w:val="0"/>
          <w:color w:val="000000" w:themeColor="text1"/>
          <w:kern w:val="0"/>
          <w:sz w:val="24"/>
          <w:szCs w:val="22"/>
        </w:rPr>
        <w:t xml:space="preserve"> TT (2015) Ecological specialization matters: long-term trends in butterfly species richness and </w:t>
      </w:r>
      <w:proofErr w:type="gramStart"/>
      <w:r w:rsidRPr="00945AA5">
        <w:rPr>
          <w:b w:val="0"/>
          <w:bCs w:val="0"/>
          <w:color w:val="000000" w:themeColor="text1"/>
          <w:kern w:val="0"/>
          <w:sz w:val="24"/>
          <w:szCs w:val="22"/>
        </w:rPr>
        <w:t>assemblages</w:t>
      </w:r>
      <w:proofErr w:type="gramEnd"/>
      <w:r w:rsidRPr="00945AA5">
        <w:rPr>
          <w:b w:val="0"/>
          <w:bCs w:val="0"/>
          <w:color w:val="000000" w:themeColor="text1"/>
          <w:kern w:val="0"/>
          <w:sz w:val="24"/>
          <w:szCs w:val="22"/>
        </w:rPr>
        <w:t xml:space="preserve"> composition depend on multiple functional traits. Divers </w:t>
      </w:r>
      <w:proofErr w:type="spellStart"/>
      <w:r w:rsidRPr="00945AA5">
        <w:rPr>
          <w:b w:val="0"/>
          <w:bCs w:val="0"/>
          <w:color w:val="000000" w:themeColor="text1"/>
          <w:kern w:val="0"/>
          <w:sz w:val="24"/>
          <w:szCs w:val="22"/>
        </w:rPr>
        <w:t>Distrib</w:t>
      </w:r>
      <w:proofErr w:type="spellEnd"/>
      <w:r w:rsidRPr="00945AA5">
        <w:rPr>
          <w:b w:val="0"/>
          <w:bCs w:val="0"/>
          <w:color w:val="000000" w:themeColor="text1"/>
          <w:kern w:val="0"/>
          <w:sz w:val="24"/>
          <w:szCs w:val="22"/>
        </w:rPr>
        <w:t xml:space="preserve"> 21:792-802. </w:t>
      </w:r>
      <w:proofErr w:type="spellStart"/>
      <w:r w:rsidRPr="00945AA5">
        <w:rPr>
          <w:b w:val="0"/>
          <w:bCs w:val="0"/>
          <w:color w:val="000000" w:themeColor="text1"/>
          <w:kern w:val="0"/>
          <w:sz w:val="24"/>
          <w:szCs w:val="22"/>
        </w:rPr>
        <w:t>doi</w:t>
      </w:r>
      <w:proofErr w:type="spellEnd"/>
      <w:r w:rsidRPr="00945AA5">
        <w:rPr>
          <w:b w:val="0"/>
          <w:bCs w:val="0"/>
          <w:color w:val="000000" w:themeColor="text1"/>
          <w:kern w:val="0"/>
          <w:sz w:val="24"/>
          <w:szCs w:val="22"/>
        </w:rPr>
        <w:t>: 10.1111/ddi.12340</w:t>
      </w:r>
    </w:p>
    <w:p w14:paraId="2F674DF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Folland</w:t>
      </w:r>
      <w:proofErr w:type="spellEnd"/>
      <w:r w:rsidRPr="00945AA5">
        <w:rPr>
          <w:rFonts w:ascii="Times New Roman" w:eastAsia="Times New Roman" w:hAnsi="Times New Roman" w:cs="Times New Roman"/>
          <w:color w:val="000000" w:themeColor="text1"/>
          <w:sz w:val="24"/>
        </w:rPr>
        <w:t xml:space="preserve"> CK, Karl TR, Salinger MJ (2002) Observed climate variability and change. Weather 57:269–278.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10.1256/004316502320517353</w:t>
      </w:r>
    </w:p>
    <w:p w14:paraId="2927B6AF" w14:textId="77777777" w:rsidR="007C3FD1" w:rsidRPr="00945AA5" w:rsidRDefault="007C3FD1" w:rsidP="007C3FD1">
      <w:pPr>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Forister</w:t>
      </w:r>
      <w:proofErr w:type="spellEnd"/>
      <w:r w:rsidRPr="00945AA5">
        <w:rPr>
          <w:rFonts w:ascii="Times New Roman" w:eastAsia="Times New Roman" w:hAnsi="Times New Roman" w:cs="Times New Roman"/>
          <w:color w:val="000000" w:themeColor="text1"/>
          <w:sz w:val="24"/>
        </w:rPr>
        <w:t xml:space="preserve"> ML, Shapiro AM (2003) Climatic trends and advancing spring flight of butterflies in lowland California. Glob Change Biol 9:1130–1135.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xml:space="preserve">: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w:t>
      </w:r>
      <w:proofErr w:type="gramStart"/>
      <w:r w:rsidRPr="00945AA5">
        <w:rPr>
          <w:rStyle w:val="article-headermeta-info-data"/>
          <w:rFonts w:ascii="Times New Roman" w:hAnsi="Times New Roman" w:cs="Times New Roman"/>
          <w:color w:val="000000" w:themeColor="text1"/>
          <w:sz w:val="24"/>
          <w:bdr w:val="none" w:sz="0" w:space="0" w:color="auto" w:frame="1"/>
          <w:shd w:val="clear" w:color="auto" w:fill="FFFFFF"/>
        </w:rPr>
        <w:t>2003.00643.x</w:t>
      </w:r>
      <w:proofErr w:type="gramEnd"/>
    </w:p>
    <w:p w14:paraId="73980DE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IPCC (Intergovernmental Panel on Climate Change). 2007. Climate change 2007: impacts, </w:t>
      </w:r>
      <w:proofErr w:type="gramStart"/>
      <w:r w:rsidRPr="00945AA5">
        <w:rPr>
          <w:rFonts w:ascii="Times New Roman" w:eastAsia="Times New Roman" w:hAnsi="Times New Roman" w:cs="Times New Roman"/>
          <w:color w:val="000000" w:themeColor="text1"/>
          <w:sz w:val="24"/>
        </w:rPr>
        <w:t>adaptation</w:t>
      </w:r>
      <w:proofErr w:type="gramEnd"/>
      <w:r w:rsidRPr="00945AA5">
        <w:rPr>
          <w:rFonts w:ascii="Times New Roman" w:eastAsia="Times New Roman" w:hAnsi="Times New Roman" w:cs="Times New Roman"/>
          <w:color w:val="000000" w:themeColor="text1"/>
          <w:sz w:val="24"/>
        </w:rPr>
        <w:t xml:space="preserve"> and vulnerability. WMO (World Meteorological Organization) and UNEP (United Nations Environment </w:t>
      </w:r>
      <w:proofErr w:type="spellStart"/>
      <w:r w:rsidRPr="00945AA5">
        <w:rPr>
          <w:rFonts w:ascii="Times New Roman" w:eastAsia="Times New Roman" w:hAnsi="Times New Roman" w:cs="Times New Roman"/>
          <w:color w:val="000000" w:themeColor="text1"/>
          <w:sz w:val="24"/>
        </w:rPr>
        <w:t>Programme</w:t>
      </w:r>
      <w:proofErr w:type="spellEnd"/>
      <w:proofErr w:type="gramStart"/>
      <w:r w:rsidRPr="00945AA5">
        <w:rPr>
          <w:rFonts w:ascii="Times New Roman" w:eastAsia="Times New Roman" w:hAnsi="Times New Roman" w:cs="Times New Roman"/>
          <w:color w:val="000000" w:themeColor="text1"/>
          <w:sz w:val="24"/>
        </w:rPr>
        <w:t>),Geneva</w:t>
      </w:r>
      <w:proofErr w:type="gramEnd"/>
      <w:r w:rsidRPr="00945AA5">
        <w:rPr>
          <w:rFonts w:ascii="Times New Roman" w:eastAsia="Times New Roman" w:hAnsi="Times New Roman" w:cs="Times New Roman"/>
          <w:color w:val="000000" w:themeColor="text1"/>
          <w:sz w:val="24"/>
        </w:rPr>
        <w:t>, Switzerland.</w:t>
      </w:r>
    </w:p>
    <w:p w14:paraId="2B59FE7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LeGrand HE, TE Howard (2016</w:t>
      </w:r>
      <w:r w:rsidRPr="00945AA5">
        <w:rPr>
          <w:rFonts w:ascii="Times New Roman" w:eastAsia="Times New Roman" w:hAnsi="Times New Roman" w:cs="Times New Roman"/>
          <w:color w:val="000000" w:themeColor="text1"/>
          <w:sz w:val="24"/>
        </w:rPr>
        <w:t>, March) Butterflies of North Carolina, Twenty-fourth Approximatio</w:t>
      </w:r>
      <w:r>
        <w:rPr>
          <w:rFonts w:ascii="Times New Roman" w:eastAsia="Times New Roman" w:hAnsi="Times New Roman" w:cs="Times New Roman"/>
          <w:color w:val="000000" w:themeColor="text1"/>
          <w:sz w:val="24"/>
        </w:rPr>
        <w:t xml:space="preserve">n </w:t>
      </w:r>
      <w:r w:rsidRPr="00945AA5">
        <w:rPr>
          <w:rFonts w:ascii="Times New Roman" w:eastAsia="Times New Roman" w:hAnsi="Times New Roman" w:cs="Times New Roman"/>
          <w:color w:val="000000" w:themeColor="text1"/>
          <w:sz w:val="24"/>
        </w:rPr>
        <w:t xml:space="preserve">retrieved from </w:t>
      </w:r>
      <w:hyperlink r:id="rId12" w:history="1">
        <w:r w:rsidRPr="00945AA5">
          <w:rPr>
            <w:rStyle w:val="Hyperlink"/>
            <w:rFonts w:ascii="Times New Roman" w:hAnsi="Times New Roman" w:cs="Times New Roman"/>
            <w:color w:val="000000" w:themeColor="text1"/>
            <w:sz w:val="24"/>
          </w:rPr>
          <w:t>http://dpr.ncparks.gov/nbnc/PDFs/24th.pdf</w:t>
        </w:r>
      </w:hyperlink>
      <w:r w:rsidRPr="00945AA5">
        <w:rPr>
          <w:rFonts w:ascii="Times New Roman" w:hAnsi="Times New Roman" w:cs="Times New Roman"/>
          <w:color w:val="000000" w:themeColor="text1"/>
          <w:sz w:val="24"/>
        </w:rPr>
        <w:t xml:space="preserve"> </w:t>
      </w:r>
      <w:r w:rsidRPr="00945AA5">
        <w:rPr>
          <w:rFonts w:ascii="Times New Roman" w:eastAsia="Times New Roman" w:hAnsi="Times New Roman" w:cs="Times New Roman"/>
          <w:color w:val="000000" w:themeColor="text1"/>
          <w:sz w:val="24"/>
        </w:rPr>
        <w:t xml:space="preserve">. </w:t>
      </w:r>
    </w:p>
    <w:p w14:paraId="36848A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proofErr w:type="spellStart"/>
      <w:r w:rsidRPr="00945AA5">
        <w:rPr>
          <w:rFonts w:ascii="Times New Roman" w:eastAsia="Times New Roman" w:hAnsi="Times New Roman" w:cs="Times New Roman"/>
          <w:color w:val="000000" w:themeColor="text1"/>
          <w:sz w:val="24"/>
        </w:rPr>
        <w:t>Møller</w:t>
      </w:r>
      <w:proofErr w:type="spellEnd"/>
      <w:r w:rsidRPr="00945AA5">
        <w:rPr>
          <w:rFonts w:ascii="Times New Roman" w:eastAsia="Times New Roman" w:hAnsi="Times New Roman" w:cs="Times New Roman"/>
          <w:color w:val="000000" w:themeColor="text1"/>
          <w:sz w:val="24"/>
        </w:rPr>
        <w:t xml:space="preserve"> AP, </w:t>
      </w:r>
      <w:proofErr w:type="spellStart"/>
      <w:r w:rsidRPr="00945AA5">
        <w:rPr>
          <w:rFonts w:ascii="Times New Roman" w:eastAsia="Times New Roman" w:hAnsi="Times New Roman" w:cs="Times New Roman"/>
          <w:color w:val="000000" w:themeColor="text1"/>
          <w:sz w:val="24"/>
        </w:rPr>
        <w:t>Rubolini</w:t>
      </w:r>
      <w:proofErr w:type="spellEnd"/>
      <w:r w:rsidRPr="00945AA5">
        <w:rPr>
          <w:rFonts w:ascii="Times New Roman" w:eastAsia="Times New Roman" w:hAnsi="Times New Roman" w:cs="Times New Roman"/>
          <w:color w:val="000000" w:themeColor="text1"/>
          <w:sz w:val="24"/>
        </w:rPr>
        <w:t xml:space="preserve"> D, </w:t>
      </w:r>
      <w:proofErr w:type="spellStart"/>
      <w:r w:rsidRPr="00945AA5">
        <w:rPr>
          <w:rFonts w:ascii="Times New Roman" w:eastAsia="Times New Roman" w:hAnsi="Times New Roman" w:cs="Times New Roman"/>
          <w:color w:val="000000" w:themeColor="text1"/>
          <w:sz w:val="24"/>
        </w:rPr>
        <w:t>Lehikoinen</w:t>
      </w:r>
      <w:proofErr w:type="spellEnd"/>
      <w:r w:rsidRPr="00945AA5">
        <w:rPr>
          <w:rFonts w:ascii="Times New Roman" w:eastAsia="Times New Roman" w:hAnsi="Times New Roman" w:cs="Times New Roman"/>
          <w:color w:val="000000" w:themeColor="text1"/>
          <w:sz w:val="24"/>
        </w:rPr>
        <w:t xml:space="preserve"> E (2008) Populations of migratory bird species that did not show a phenological response to climate change are declining. P Natl </w:t>
      </w:r>
      <w:proofErr w:type="spellStart"/>
      <w:r w:rsidRPr="00945AA5">
        <w:rPr>
          <w:rFonts w:ascii="Times New Roman" w:eastAsia="Times New Roman" w:hAnsi="Times New Roman" w:cs="Times New Roman"/>
          <w:color w:val="000000" w:themeColor="text1"/>
          <w:sz w:val="24"/>
        </w:rPr>
        <w:t>Acad</w:t>
      </w:r>
      <w:proofErr w:type="spellEnd"/>
      <w:r w:rsidRPr="00945AA5">
        <w:rPr>
          <w:rFonts w:ascii="Times New Roman" w:eastAsia="Times New Roman" w:hAnsi="Times New Roman" w:cs="Times New Roman"/>
          <w:color w:val="000000" w:themeColor="text1"/>
          <w:sz w:val="24"/>
        </w:rPr>
        <w:t xml:space="preserve"> Sci USA</w:t>
      </w:r>
      <w:r>
        <w:rPr>
          <w:rFonts w:ascii="Times New Roman" w:eastAsia="Times New Roman" w:hAnsi="Times New Roman" w:cs="Times New Roman"/>
          <w:color w:val="000000" w:themeColor="text1"/>
          <w:sz w:val="24"/>
        </w:rPr>
        <w:t xml:space="preserve"> 105:16195–</w:t>
      </w:r>
      <w:r w:rsidRPr="00945AA5">
        <w:rPr>
          <w:rFonts w:ascii="Times New Roman" w:eastAsia="Times New Roman" w:hAnsi="Times New Roman" w:cs="Times New Roman"/>
          <w:color w:val="000000" w:themeColor="text1"/>
          <w:sz w:val="24"/>
        </w:rPr>
        <w:t xml:space="preserve">16200. </w:t>
      </w:r>
      <w:proofErr w:type="spellStart"/>
      <w:r w:rsidRPr="00945AA5">
        <w:rPr>
          <w:rStyle w:val="doi"/>
          <w:rFonts w:ascii="Times New Roman" w:hAnsi="Times New Roman" w:cs="Times New Roman"/>
          <w:color w:val="000000" w:themeColor="text1"/>
          <w:sz w:val="24"/>
          <w:bdr w:val="none" w:sz="0" w:space="0" w:color="auto" w:frame="1"/>
        </w:rPr>
        <w:t>doi</w:t>
      </w:r>
      <w:proofErr w:type="spellEnd"/>
      <w:r w:rsidRPr="00945AA5">
        <w:rPr>
          <w:rStyle w:val="doi"/>
          <w:rFonts w:ascii="Times New Roman" w:hAnsi="Times New Roman" w:cs="Times New Roman"/>
          <w:color w:val="000000" w:themeColor="text1"/>
          <w:sz w:val="24"/>
          <w:bdr w:val="none" w:sz="0" w:space="0" w:color="auto" w:frame="1"/>
        </w:rPr>
        <w:t>: 10.1073/pnas.0803825105</w:t>
      </w:r>
    </w:p>
    <w:p w14:paraId="15D28290"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(2006) Ecological and Evolutionary responses to recent climate change. </w:t>
      </w:r>
      <w:proofErr w:type="spellStart"/>
      <w:r w:rsidRPr="00945AA5">
        <w:rPr>
          <w:rFonts w:ascii="Times New Roman" w:eastAsia="Times New Roman" w:hAnsi="Times New Roman" w:cs="Times New Roman"/>
          <w:color w:val="000000" w:themeColor="text1"/>
          <w:sz w:val="24"/>
        </w:rPr>
        <w:t>Annu</w:t>
      </w:r>
      <w:proofErr w:type="spellEnd"/>
      <w:r w:rsidRPr="00945AA5">
        <w:rPr>
          <w:rFonts w:ascii="Times New Roman" w:eastAsia="Times New Roman" w:hAnsi="Times New Roman" w:cs="Times New Roman"/>
          <w:color w:val="000000" w:themeColor="text1"/>
          <w:sz w:val="24"/>
        </w:rPr>
        <w:t xml:space="preserve"> Rev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Evol</w:t>
      </w:r>
      <w:proofErr w:type="spellEnd"/>
      <w:r w:rsidRPr="00945AA5">
        <w:rPr>
          <w:rFonts w:ascii="Times New Roman" w:eastAsia="Times New Roman" w:hAnsi="Times New Roman" w:cs="Times New Roman"/>
          <w:color w:val="000000" w:themeColor="text1"/>
          <w:sz w:val="24"/>
        </w:rPr>
        <w:t xml:space="preserve"> S 37:637–669. </w:t>
      </w:r>
      <w:proofErr w:type="gramStart"/>
      <w:r w:rsidRPr="00945AA5">
        <w:rPr>
          <w:rFonts w:ascii="Times New Roman" w:eastAsia="Times New Roman" w:hAnsi="Times New Roman" w:cs="Times New Roman"/>
          <w:color w:val="000000" w:themeColor="text1"/>
          <w:sz w:val="24"/>
        </w:rPr>
        <w:t>doi:10.1146/annurev.ecolsys</w:t>
      </w:r>
      <w:proofErr w:type="gramEnd"/>
      <w:r w:rsidRPr="00945AA5">
        <w:rPr>
          <w:rFonts w:ascii="Times New Roman" w:eastAsia="Times New Roman" w:hAnsi="Times New Roman" w:cs="Times New Roman"/>
          <w:color w:val="000000" w:themeColor="text1"/>
          <w:sz w:val="24"/>
        </w:rPr>
        <w:t xml:space="preserve">.37.091305110100 </w:t>
      </w:r>
    </w:p>
    <w:p w14:paraId="47E78755"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(2007) Influences of species, </w:t>
      </w:r>
      <w:proofErr w:type="gramStart"/>
      <w:r w:rsidRPr="00945AA5">
        <w:rPr>
          <w:rFonts w:ascii="Times New Roman" w:eastAsia="Times New Roman" w:hAnsi="Times New Roman" w:cs="Times New Roman"/>
          <w:color w:val="000000" w:themeColor="text1"/>
          <w:sz w:val="24"/>
        </w:rPr>
        <w:t>latitudes</w:t>
      </w:r>
      <w:proofErr w:type="gramEnd"/>
      <w:r w:rsidRPr="00945AA5">
        <w:rPr>
          <w:rFonts w:ascii="Times New Roman" w:eastAsia="Times New Roman" w:hAnsi="Times New Roman" w:cs="Times New Roman"/>
          <w:color w:val="000000" w:themeColor="text1"/>
          <w:sz w:val="24"/>
        </w:rPr>
        <w:t xml:space="preserve"> and methodologies on estimates of phenological response to global warming. Glob Change Biol 13:1860–1872.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10.1111/j.1365-2486.</w:t>
      </w:r>
      <w:proofErr w:type="gramStart"/>
      <w:r w:rsidRPr="00945AA5">
        <w:rPr>
          <w:rStyle w:val="article-headermeta-info-data"/>
          <w:rFonts w:ascii="Times New Roman" w:hAnsi="Times New Roman" w:cs="Times New Roman"/>
          <w:color w:val="000000" w:themeColor="text1"/>
          <w:sz w:val="24"/>
          <w:bdr w:val="none" w:sz="0" w:space="0" w:color="auto" w:frame="1"/>
          <w:shd w:val="clear" w:color="auto" w:fill="FFFFFF"/>
        </w:rPr>
        <w:t>2007.01404.x</w:t>
      </w:r>
      <w:proofErr w:type="gramEnd"/>
    </w:p>
    <w:p w14:paraId="183FAA7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lastRenderedPageBreak/>
        <w:t xml:space="preserve">Parmesan C, </w:t>
      </w:r>
      <w:proofErr w:type="spellStart"/>
      <w:r w:rsidRPr="00945AA5">
        <w:rPr>
          <w:rFonts w:ascii="Times New Roman" w:eastAsia="Times New Roman" w:hAnsi="Times New Roman" w:cs="Times New Roman"/>
          <w:color w:val="000000" w:themeColor="text1"/>
          <w:sz w:val="24"/>
        </w:rPr>
        <w:t>Ryrholm</w:t>
      </w:r>
      <w:proofErr w:type="spellEnd"/>
      <w:r w:rsidRPr="00945AA5">
        <w:rPr>
          <w:rFonts w:ascii="Times New Roman" w:eastAsia="Times New Roman" w:hAnsi="Times New Roman" w:cs="Times New Roman"/>
          <w:color w:val="000000" w:themeColor="text1"/>
          <w:sz w:val="24"/>
        </w:rPr>
        <w:t xml:space="preserve"> N, </w:t>
      </w:r>
      <w:proofErr w:type="spellStart"/>
      <w:r w:rsidRPr="00945AA5">
        <w:rPr>
          <w:rFonts w:ascii="Times New Roman" w:eastAsia="Times New Roman" w:hAnsi="Times New Roman" w:cs="Times New Roman"/>
          <w:color w:val="000000" w:themeColor="text1"/>
          <w:sz w:val="24"/>
        </w:rPr>
        <w:t>Stefanescu</w:t>
      </w:r>
      <w:proofErr w:type="spellEnd"/>
      <w:r w:rsidRPr="00945AA5">
        <w:rPr>
          <w:rFonts w:ascii="Times New Roman" w:eastAsia="Times New Roman" w:hAnsi="Times New Roman" w:cs="Times New Roman"/>
          <w:color w:val="000000" w:themeColor="text1"/>
          <w:sz w:val="24"/>
        </w:rPr>
        <w:t xml:space="preserve"> C et al. (1999) Poleward shifts in geographical ranges of butterfly species associated with regional warming. Nature 399:579-583.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xml:space="preserve">: </w:t>
      </w:r>
      <w:r w:rsidRPr="00945AA5">
        <w:rPr>
          <w:rFonts w:ascii="Times New Roman" w:hAnsi="Times New Roman" w:cs="Times New Roman"/>
          <w:color w:val="000000" w:themeColor="text1"/>
          <w:sz w:val="24"/>
          <w:shd w:val="clear" w:color="auto" w:fill="FFFFFF"/>
        </w:rPr>
        <w:t>10.1038/21181</w:t>
      </w:r>
    </w:p>
    <w:p w14:paraId="5D7C3262"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Parmesan C, </w:t>
      </w:r>
      <w:proofErr w:type="spellStart"/>
      <w:r w:rsidRPr="00945AA5">
        <w:rPr>
          <w:rFonts w:ascii="Times New Roman" w:eastAsia="Times New Roman" w:hAnsi="Times New Roman" w:cs="Times New Roman"/>
          <w:color w:val="000000" w:themeColor="text1"/>
          <w:sz w:val="24"/>
        </w:rPr>
        <w:t>Yohe</w:t>
      </w:r>
      <w:proofErr w:type="spellEnd"/>
      <w:r w:rsidRPr="00945AA5">
        <w:rPr>
          <w:rFonts w:ascii="Times New Roman" w:eastAsia="Times New Roman" w:hAnsi="Times New Roman" w:cs="Times New Roman"/>
          <w:color w:val="000000" w:themeColor="text1"/>
          <w:sz w:val="24"/>
        </w:rPr>
        <w:t xml:space="preserve"> G (2003) A globally coherent fingerprint of climate change impacts across natural systems. Nature 421:37-42.</w:t>
      </w:r>
    </w:p>
    <w:p w14:paraId="00A5C38E"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Peterson MA, </w:t>
      </w:r>
      <w:proofErr w:type="spellStart"/>
      <w:r w:rsidRPr="00945AA5">
        <w:rPr>
          <w:rFonts w:ascii="Times New Roman" w:eastAsia="Times New Roman" w:hAnsi="Times New Roman" w:cs="Times New Roman"/>
          <w:color w:val="000000" w:themeColor="text1"/>
          <w:sz w:val="24"/>
        </w:rPr>
        <w:t>Denno</w:t>
      </w:r>
      <w:proofErr w:type="spellEnd"/>
      <w:r w:rsidRPr="00945AA5">
        <w:rPr>
          <w:rFonts w:ascii="Times New Roman" w:eastAsia="Times New Roman" w:hAnsi="Times New Roman" w:cs="Times New Roman"/>
          <w:color w:val="000000" w:themeColor="text1"/>
          <w:sz w:val="24"/>
        </w:rPr>
        <w:t xml:space="preserve"> RF (1998) The influence of dispersal and diet breadth on patterns of genetic isolation by distance in phytophagous insects. Am Nat</w:t>
      </w:r>
      <w:r>
        <w:rPr>
          <w:rFonts w:ascii="Times New Roman" w:eastAsia="Times New Roman" w:hAnsi="Times New Roman" w:cs="Times New Roman"/>
          <w:color w:val="000000" w:themeColor="text1"/>
          <w:sz w:val="24"/>
        </w:rPr>
        <w:t xml:space="preserve"> 152:428–</w:t>
      </w:r>
      <w:r w:rsidRPr="00945AA5">
        <w:rPr>
          <w:rFonts w:ascii="Times New Roman" w:eastAsia="Times New Roman" w:hAnsi="Times New Roman" w:cs="Times New Roman"/>
          <w:color w:val="000000" w:themeColor="text1"/>
          <w:sz w:val="24"/>
        </w:rPr>
        <w:t xml:space="preserve">446. </w:t>
      </w:r>
      <w:hyperlink r:id="rId13" w:history="1">
        <w:proofErr w:type="spellStart"/>
        <w:r w:rsidRPr="00945AA5">
          <w:rPr>
            <w:rStyle w:val="Hyperlink"/>
            <w:rFonts w:ascii="Times New Roman" w:hAnsi="Times New Roman" w:cs="Times New Roman"/>
            <w:color w:val="000000" w:themeColor="text1"/>
            <w:sz w:val="24"/>
            <w:shd w:val="clear" w:color="auto" w:fill="FFFFFF"/>
          </w:rPr>
          <w:t>doi</w:t>
        </w:r>
        <w:proofErr w:type="spellEnd"/>
        <w:r w:rsidRPr="00945AA5">
          <w:rPr>
            <w:rStyle w:val="Hyperlink"/>
            <w:rFonts w:ascii="Times New Roman" w:hAnsi="Times New Roman" w:cs="Times New Roman"/>
            <w:color w:val="000000" w:themeColor="text1"/>
            <w:sz w:val="24"/>
            <w:shd w:val="clear" w:color="auto" w:fill="FFFFFF"/>
          </w:rPr>
          <w:t>: 10.1086/286180</w:t>
        </w:r>
      </w:hyperlink>
    </w:p>
    <w:p w14:paraId="724BCBEA"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Pinheiro J, Bates D, </w:t>
      </w:r>
      <w:proofErr w:type="spellStart"/>
      <w:r w:rsidRPr="00945AA5">
        <w:rPr>
          <w:rFonts w:ascii="Times New Roman" w:eastAsia="Times New Roman" w:hAnsi="Times New Roman" w:cs="Times New Roman"/>
          <w:color w:val="000000" w:themeColor="text1"/>
          <w:sz w:val="24"/>
        </w:rPr>
        <w:t>DebRoy</w:t>
      </w:r>
      <w:proofErr w:type="spellEnd"/>
      <w:r w:rsidRPr="00945AA5">
        <w:rPr>
          <w:rFonts w:ascii="Times New Roman" w:eastAsia="Times New Roman" w:hAnsi="Times New Roman" w:cs="Times New Roman"/>
          <w:color w:val="000000" w:themeColor="text1"/>
          <w:sz w:val="24"/>
        </w:rPr>
        <w:t xml:space="preserve"> S, Sarkar D and R Core Team (2015)</w:t>
      </w:r>
      <w:r>
        <w:rPr>
          <w:rFonts w:ascii="Times New Roman" w:eastAsia="Times New Roman" w:hAnsi="Times New Roman" w:cs="Times New Roman"/>
          <w:color w:val="000000" w:themeColor="text1"/>
          <w:sz w:val="24"/>
        </w:rPr>
        <w:t>. _</w:t>
      </w:r>
      <w:proofErr w:type="spellStart"/>
      <w:r>
        <w:rPr>
          <w:rFonts w:ascii="Times New Roman" w:eastAsia="Times New Roman" w:hAnsi="Times New Roman" w:cs="Times New Roman"/>
          <w:color w:val="000000" w:themeColor="text1"/>
          <w:sz w:val="24"/>
        </w:rPr>
        <w:t>nlme</w:t>
      </w:r>
      <w:proofErr w:type="spellEnd"/>
      <w:r>
        <w:rPr>
          <w:rFonts w:ascii="Times New Roman" w:eastAsia="Times New Roman" w:hAnsi="Times New Roman" w:cs="Times New Roman"/>
          <w:color w:val="000000" w:themeColor="text1"/>
          <w:sz w:val="24"/>
        </w:rPr>
        <w:t xml:space="preserve">: Linear and Nonlinear </w:t>
      </w:r>
      <w:r w:rsidRPr="00945AA5">
        <w:rPr>
          <w:rFonts w:ascii="Times New Roman" w:eastAsia="Times New Roman" w:hAnsi="Times New Roman" w:cs="Times New Roman"/>
          <w:color w:val="000000" w:themeColor="text1"/>
          <w:sz w:val="24"/>
        </w:rPr>
        <w:t>Mixed Effects Models_. R package version 3.1-122, &lt;</w:t>
      </w:r>
      <w:proofErr w:type="gramStart"/>
      <w:r w:rsidRPr="00945AA5">
        <w:rPr>
          <w:rFonts w:ascii="Times New Roman" w:eastAsia="Times New Roman" w:hAnsi="Times New Roman" w:cs="Times New Roman"/>
          <w:color w:val="000000" w:themeColor="text1"/>
          <w:sz w:val="24"/>
        </w:rPr>
        <w:t>URL:http://CRAN.R.project.org/package=nlme</w:t>
      </w:r>
      <w:proofErr w:type="gramEnd"/>
      <w:r w:rsidRPr="00945AA5">
        <w:rPr>
          <w:rFonts w:ascii="Times New Roman" w:eastAsia="Times New Roman" w:hAnsi="Times New Roman" w:cs="Times New Roman"/>
          <w:color w:val="000000" w:themeColor="text1"/>
          <w:sz w:val="24"/>
        </w:rPr>
        <w:t>&gt;.</w:t>
      </w:r>
    </w:p>
    <w:p w14:paraId="60DACC17"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Pollard E, Van </w:t>
      </w:r>
      <w:proofErr w:type="spellStart"/>
      <w:r w:rsidRPr="00945AA5">
        <w:rPr>
          <w:rFonts w:ascii="Times New Roman" w:eastAsia="Times New Roman" w:hAnsi="Times New Roman" w:cs="Times New Roman"/>
          <w:color w:val="000000" w:themeColor="text1"/>
          <w:sz w:val="24"/>
        </w:rPr>
        <w:t>Swaay</w:t>
      </w:r>
      <w:proofErr w:type="spellEnd"/>
      <w:r w:rsidRPr="00945AA5">
        <w:rPr>
          <w:rFonts w:ascii="Times New Roman" w:eastAsia="Times New Roman" w:hAnsi="Times New Roman" w:cs="Times New Roman"/>
          <w:color w:val="000000" w:themeColor="text1"/>
          <w:sz w:val="24"/>
        </w:rPr>
        <w:t xml:space="preserve"> CAM, Yates TJ (1993) Changes in butterfly numbers in Britain and The Netherlands, 1990–91.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Entomol</w:t>
      </w:r>
      <w:proofErr w:type="spellEnd"/>
      <w:r w:rsidRPr="00945AA5">
        <w:rPr>
          <w:rFonts w:ascii="Times New Roman" w:eastAsia="Times New Roman" w:hAnsi="Times New Roman" w:cs="Times New Roman"/>
          <w:color w:val="000000" w:themeColor="text1"/>
          <w:sz w:val="24"/>
        </w:rPr>
        <w:t xml:space="preserve"> 18:93–94. </w:t>
      </w:r>
      <w:proofErr w:type="spellStart"/>
      <w:r w:rsidRPr="00945AA5">
        <w:rPr>
          <w:rStyle w:val="article-headermeta-info-label"/>
          <w:rFonts w:ascii="Times New Roman" w:hAnsi="Times New Roman" w:cs="Times New Roman"/>
          <w:bCs/>
          <w:color w:val="000000" w:themeColor="text1"/>
          <w:sz w:val="24"/>
          <w:bdr w:val="none" w:sz="0" w:space="0" w:color="auto" w:frame="1"/>
          <w:shd w:val="clear" w:color="auto" w:fill="FFFFFF"/>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w:t>
      </w:r>
      <w:proofErr w:type="gramStart"/>
      <w:r w:rsidRPr="00945AA5">
        <w:rPr>
          <w:rStyle w:val="article-headermeta-info-data"/>
          <w:rFonts w:ascii="Times New Roman" w:hAnsi="Times New Roman" w:cs="Times New Roman"/>
          <w:color w:val="000000" w:themeColor="text1"/>
          <w:sz w:val="24"/>
          <w:bdr w:val="none" w:sz="0" w:space="0" w:color="auto" w:frame="1"/>
          <w:shd w:val="clear" w:color="auto" w:fill="FFFFFF"/>
        </w:rPr>
        <w:t>2311.1993.tb</w:t>
      </w:r>
      <w:proofErr w:type="gramEnd"/>
      <w:r w:rsidRPr="00945AA5">
        <w:rPr>
          <w:rStyle w:val="article-headermeta-info-data"/>
          <w:rFonts w:ascii="Times New Roman" w:hAnsi="Times New Roman" w:cs="Times New Roman"/>
          <w:color w:val="000000" w:themeColor="text1"/>
          <w:sz w:val="24"/>
          <w:bdr w:val="none" w:sz="0" w:space="0" w:color="auto" w:frame="1"/>
          <w:shd w:val="clear" w:color="auto" w:fill="FFFFFF"/>
        </w:rPr>
        <w:t>01086.x</w:t>
      </w:r>
    </w:p>
    <w:p w14:paraId="44D46BF1"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roofErr w:type="spellStart"/>
      <w:r w:rsidRPr="00945AA5">
        <w:rPr>
          <w:b w:val="0"/>
          <w:bCs w:val="0"/>
          <w:color w:val="000000" w:themeColor="text1"/>
          <w:kern w:val="0"/>
          <w:sz w:val="24"/>
          <w:szCs w:val="22"/>
        </w:rPr>
        <w:t>Portmann</w:t>
      </w:r>
      <w:proofErr w:type="spellEnd"/>
      <w:r w:rsidRPr="00945AA5">
        <w:rPr>
          <w:b w:val="0"/>
          <w:bCs w:val="0"/>
          <w:color w:val="000000" w:themeColor="text1"/>
          <w:kern w:val="0"/>
          <w:sz w:val="24"/>
          <w:szCs w:val="22"/>
        </w:rPr>
        <w:t xml:space="preserve"> RW, Solomon S, </w:t>
      </w:r>
      <w:proofErr w:type="spellStart"/>
      <w:r w:rsidRPr="00945AA5">
        <w:rPr>
          <w:b w:val="0"/>
          <w:bCs w:val="0"/>
          <w:color w:val="000000" w:themeColor="text1"/>
          <w:kern w:val="0"/>
          <w:sz w:val="24"/>
          <w:szCs w:val="22"/>
        </w:rPr>
        <w:t>Hegerl</w:t>
      </w:r>
      <w:proofErr w:type="spellEnd"/>
      <w:r w:rsidRPr="00945AA5">
        <w:rPr>
          <w:b w:val="0"/>
          <w:bCs w:val="0"/>
          <w:color w:val="000000" w:themeColor="text1"/>
          <w:kern w:val="0"/>
          <w:sz w:val="24"/>
          <w:szCs w:val="22"/>
        </w:rPr>
        <w:t xml:space="preserve"> GC (2009) Spatial and seasonal patterns in climate change, temperatures, and precipitation across the United States. P Natl </w:t>
      </w:r>
      <w:proofErr w:type="spellStart"/>
      <w:r w:rsidRPr="00945AA5">
        <w:rPr>
          <w:b w:val="0"/>
          <w:bCs w:val="0"/>
          <w:color w:val="000000" w:themeColor="text1"/>
          <w:kern w:val="0"/>
          <w:sz w:val="24"/>
          <w:szCs w:val="22"/>
        </w:rPr>
        <w:t>Acad</w:t>
      </w:r>
      <w:proofErr w:type="spellEnd"/>
      <w:r w:rsidRPr="00945AA5">
        <w:rPr>
          <w:b w:val="0"/>
          <w:bCs w:val="0"/>
          <w:color w:val="000000" w:themeColor="text1"/>
          <w:kern w:val="0"/>
          <w:sz w:val="24"/>
          <w:szCs w:val="22"/>
        </w:rPr>
        <w:t xml:space="preserve"> </w:t>
      </w:r>
      <w:proofErr w:type="spellStart"/>
      <w:r w:rsidRPr="00945AA5">
        <w:rPr>
          <w:b w:val="0"/>
          <w:bCs w:val="0"/>
          <w:color w:val="000000" w:themeColor="text1"/>
          <w:kern w:val="0"/>
          <w:sz w:val="24"/>
          <w:szCs w:val="22"/>
        </w:rPr>
        <w:t>Aci</w:t>
      </w:r>
      <w:proofErr w:type="spellEnd"/>
      <w:r w:rsidRPr="00945AA5">
        <w:rPr>
          <w:b w:val="0"/>
          <w:bCs w:val="0"/>
          <w:color w:val="000000" w:themeColor="text1"/>
          <w:kern w:val="0"/>
          <w:sz w:val="24"/>
          <w:szCs w:val="22"/>
        </w:rPr>
        <w:t xml:space="preserve"> USA 106: 7324–7329. </w:t>
      </w:r>
      <w:proofErr w:type="spellStart"/>
      <w:r w:rsidRPr="00945AA5">
        <w:rPr>
          <w:b w:val="0"/>
          <w:color w:val="000000" w:themeColor="text1"/>
          <w:sz w:val="24"/>
          <w:szCs w:val="22"/>
          <w:shd w:val="clear" w:color="auto" w:fill="FFFFFF"/>
        </w:rPr>
        <w:t>doi</w:t>
      </w:r>
      <w:proofErr w:type="spellEnd"/>
      <w:r w:rsidRPr="00945AA5">
        <w:rPr>
          <w:b w:val="0"/>
          <w:color w:val="000000" w:themeColor="text1"/>
          <w:sz w:val="24"/>
          <w:szCs w:val="22"/>
          <w:shd w:val="clear" w:color="auto" w:fill="FFFFFF"/>
        </w:rPr>
        <w:t>: 10.1073/pnas.0808533106</w:t>
      </w:r>
    </w:p>
    <w:p w14:paraId="243DD15F" w14:textId="77777777" w:rsidR="007C3FD1" w:rsidRPr="00945AA5" w:rsidRDefault="007C3FD1" w:rsidP="007C3FD1">
      <w:pPr>
        <w:pStyle w:val="Heading1"/>
        <w:shd w:val="clear" w:color="auto" w:fill="FFFFFF"/>
        <w:spacing w:before="0" w:beforeAutospacing="0" w:after="0" w:afterAutospacing="0"/>
        <w:textAlignment w:val="baseline"/>
        <w:rPr>
          <w:b w:val="0"/>
          <w:bCs w:val="0"/>
          <w:color w:val="000000" w:themeColor="text1"/>
          <w:kern w:val="0"/>
          <w:sz w:val="24"/>
          <w:szCs w:val="22"/>
        </w:rPr>
      </w:pPr>
    </w:p>
    <w:p w14:paraId="7295F4A9"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PRISM Climate Group, Oregon State University, http://prism.oregonstate.edu, created 4 Feb 2004.</w:t>
      </w:r>
    </w:p>
    <w:p w14:paraId="7DD7FEB6"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R Core Team (2015). R: A language and environment for statistical computing. R Foundation for</w:t>
      </w:r>
    </w:p>
    <w:p w14:paraId="62538E1E"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r w:rsidRPr="00945AA5">
        <w:rPr>
          <w:rFonts w:ascii="Times New Roman" w:hAnsi="Times New Roman" w:cs="Times New Roman"/>
          <w:color w:val="000000" w:themeColor="text1"/>
          <w:sz w:val="24"/>
          <w:szCs w:val="22"/>
        </w:rPr>
        <w:t xml:space="preserve">Statistical Computing, Vienna, Austria. URL </w:t>
      </w:r>
      <w:hyperlink r:id="rId14" w:history="1">
        <w:r w:rsidRPr="00945AA5">
          <w:rPr>
            <w:rStyle w:val="Hyperlink"/>
            <w:rFonts w:ascii="Times New Roman" w:hAnsi="Times New Roman" w:cs="Times New Roman"/>
            <w:color w:val="000000" w:themeColor="text1"/>
            <w:sz w:val="24"/>
            <w:szCs w:val="22"/>
          </w:rPr>
          <w:t>https://www.R-project.org/</w:t>
        </w:r>
      </w:hyperlink>
      <w:r w:rsidRPr="00945AA5">
        <w:rPr>
          <w:rFonts w:ascii="Times New Roman" w:hAnsi="Times New Roman" w:cs="Times New Roman"/>
          <w:color w:val="000000" w:themeColor="text1"/>
          <w:sz w:val="24"/>
          <w:szCs w:val="22"/>
        </w:rPr>
        <w:t>.</w:t>
      </w:r>
    </w:p>
    <w:p w14:paraId="3A7FF46F" w14:textId="77777777" w:rsidR="007C3FD1" w:rsidRPr="00945AA5" w:rsidRDefault="007C3FD1" w:rsidP="007C3FD1">
      <w:pPr>
        <w:pStyle w:val="HTMLPreformatted"/>
        <w:shd w:val="clear" w:color="auto" w:fill="FFFFFF"/>
        <w:wordWrap w:val="0"/>
        <w:spacing w:line="225" w:lineRule="atLeast"/>
        <w:rPr>
          <w:rFonts w:ascii="Times New Roman" w:hAnsi="Times New Roman" w:cs="Times New Roman"/>
          <w:color w:val="000000" w:themeColor="text1"/>
          <w:sz w:val="24"/>
          <w:szCs w:val="22"/>
        </w:rPr>
      </w:pPr>
    </w:p>
    <w:p w14:paraId="59D11081"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w:t>
      </w:r>
      <w:proofErr w:type="spellStart"/>
      <w:r w:rsidRPr="00945AA5">
        <w:rPr>
          <w:rFonts w:ascii="Times New Roman" w:eastAsia="Times New Roman" w:hAnsi="Times New Roman" w:cs="Times New Roman"/>
          <w:color w:val="000000" w:themeColor="text1"/>
          <w:sz w:val="24"/>
        </w:rPr>
        <w:t>Rothery</w:t>
      </w:r>
      <w:proofErr w:type="spellEnd"/>
      <w:r w:rsidRPr="00945AA5">
        <w:rPr>
          <w:rFonts w:ascii="Times New Roman" w:eastAsia="Times New Roman" w:hAnsi="Times New Roman" w:cs="Times New Roman"/>
          <w:color w:val="000000" w:themeColor="text1"/>
          <w:sz w:val="24"/>
        </w:rPr>
        <w:t xml:space="preserve"> P, Moss D, Pollard E, Thomas JA (2001) Butterfly numbers and weather: predicting historical trends in abundance and the future effects of climate change. J </w:t>
      </w:r>
      <w:proofErr w:type="spellStart"/>
      <w:r w:rsidRPr="00945AA5">
        <w:rPr>
          <w:rFonts w:ascii="Times New Roman" w:eastAsia="Times New Roman" w:hAnsi="Times New Roman" w:cs="Times New Roman"/>
          <w:color w:val="000000" w:themeColor="text1"/>
          <w:sz w:val="24"/>
        </w:rPr>
        <w:t>Anim</w:t>
      </w:r>
      <w:proofErr w:type="spellEnd"/>
      <w:r w:rsidRPr="00945AA5">
        <w:rPr>
          <w:rFonts w:ascii="Times New Roman" w:eastAsia="Times New Roman" w:hAnsi="Times New Roman" w:cs="Times New Roman"/>
          <w:color w:val="000000" w:themeColor="text1"/>
          <w:sz w:val="24"/>
        </w:rPr>
        <w:t xml:space="preserve"> </w:t>
      </w:r>
      <w:proofErr w:type="spellStart"/>
      <w:r w:rsidRPr="00945AA5">
        <w:rPr>
          <w:rFonts w:ascii="Times New Roman" w:eastAsia="Times New Roman" w:hAnsi="Times New Roman" w:cs="Times New Roman"/>
          <w:color w:val="000000" w:themeColor="text1"/>
          <w:sz w:val="24"/>
        </w:rPr>
        <w:t>Ecol</w:t>
      </w:r>
      <w:proofErr w:type="spellEnd"/>
      <w:r w:rsidRPr="00945AA5">
        <w:rPr>
          <w:rFonts w:ascii="Times New Roman" w:eastAsia="Times New Roman" w:hAnsi="Times New Roman" w:cs="Times New Roman"/>
          <w:color w:val="000000" w:themeColor="text1"/>
          <w:sz w:val="24"/>
        </w:rPr>
        <w:t xml:space="preserve"> 70:201–217.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10.1111/j.1365-2656.</w:t>
      </w:r>
      <w:proofErr w:type="gramStart"/>
      <w:r w:rsidRPr="00945AA5">
        <w:rPr>
          <w:rStyle w:val="article-headermeta-info-data"/>
          <w:rFonts w:ascii="Times New Roman" w:hAnsi="Times New Roman" w:cs="Times New Roman"/>
          <w:color w:val="000000" w:themeColor="text1"/>
          <w:sz w:val="24"/>
          <w:bdr w:val="none" w:sz="0" w:space="0" w:color="auto" w:frame="1"/>
          <w:shd w:val="clear" w:color="auto" w:fill="FFFFFF"/>
        </w:rPr>
        <w:t>2001.00480.x</w:t>
      </w:r>
      <w:proofErr w:type="gramEnd"/>
    </w:p>
    <w:p w14:paraId="4472F7F5" w14:textId="77777777" w:rsidR="007C3FD1" w:rsidRPr="00945AA5" w:rsidRDefault="007C3FD1" w:rsidP="007C3FD1">
      <w:pPr>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Roy DB, Sparks TH (2000) Phenology of British butterflies and climate change. Glob Change Biol 6:407–416. </w:t>
      </w:r>
      <w:proofErr w:type="spellStart"/>
      <w:r w:rsidRPr="00945AA5">
        <w:rPr>
          <w:rFonts w:ascii="Times New Roman" w:eastAsia="Times New Roman" w:hAnsi="Times New Roman" w:cs="Times New Roman"/>
          <w:color w:val="000000" w:themeColor="text1"/>
          <w:sz w:val="24"/>
        </w:rPr>
        <w:t>doi</w:t>
      </w:r>
      <w:proofErr w:type="spellEnd"/>
      <w:r w:rsidRPr="00945AA5">
        <w:rPr>
          <w:rStyle w:val="article-headermeta-info-label"/>
          <w:rFonts w:ascii="Times New Roman" w:hAnsi="Times New Roman" w:cs="Times New Roman"/>
          <w:bCs/>
          <w:color w:val="000000" w:themeColor="text1"/>
          <w:sz w:val="24"/>
          <w:bdr w:val="none" w:sz="0" w:space="0" w:color="auto" w:frame="1"/>
          <w:shd w:val="clear" w:color="auto" w:fill="FFFFFF"/>
        </w:rPr>
        <w:t>: </w:t>
      </w:r>
      <w:r w:rsidRPr="00945AA5">
        <w:rPr>
          <w:rStyle w:val="article-headermeta-info-data"/>
          <w:rFonts w:ascii="Times New Roman" w:hAnsi="Times New Roman" w:cs="Times New Roman"/>
          <w:color w:val="000000" w:themeColor="text1"/>
          <w:sz w:val="24"/>
          <w:bdr w:val="none" w:sz="0" w:space="0" w:color="auto" w:frame="1"/>
          <w:shd w:val="clear" w:color="auto" w:fill="FFFFFF"/>
        </w:rPr>
        <w:t>10.1046/j.1365-2486.</w:t>
      </w:r>
      <w:proofErr w:type="gramStart"/>
      <w:r w:rsidRPr="00945AA5">
        <w:rPr>
          <w:rStyle w:val="article-headermeta-info-data"/>
          <w:rFonts w:ascii="Times New Roman" w:hAnsi="Times New Roman" w:cs="Times New Roman"/>
          <w:color w:val="000000" w:themeColor="text1"/>
          <w:sz w:val="24"/>
          <w:bdr w:val="none" w:sz="0" w:space="0" w:color="auto" w:frame="1"/>
          <w:shd w:val="clear" w:color="auto" w:fill="FFFFFF"/>
        </w:rPr>
        <w:t>2000.00322.x</w:t>
      </w:r>
      <w:proofErr w:type="gramEnd"/>
    </w:p>
    <w:p w14:paraId="099F5CB5" w14:textId="77777777" w:rsidR="007C3FD1" w:rsidRPr="00945AA5"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proofErr w:type="spellStart"/>
      <w:r w:rsidRPr="00945AA5">
        <w:rPr>
          <w:b w:val="0"/>
          <w:bCs w:val="0"/>
          <w:color w:val="000000" w:themeColor="text1"/>
          <w:kern w:val="0"/>
          <w:sz w:val="24"/>
          <w:szCs w:val="22"/>
        </w:rPr>
        <w:t>Stefanescu</w:t>
      </w:r>
      <w:proofErr w:type="spellEnd"/>
      <w:r w:rsidRPr="00945AA5">
        <w:rPr>
          <w:b w:val="0"/>
          <w:bCs w:val="0"/>
          <w:color w:val="000000" w:themeColor="text1"/>
          <w:kern w:val="0"/>
          <w:sz w:val="24"/>
          <w:szCs w:val="22"/>
        </w:rPr>
        <w:t xml:space="preserve"> C, </w:t>
      </w:r>
      <w:proofErr w:type="spellStart"/>
      <w:r w:rsidRPr="00945AA5">
        <w:rPr>
          <w:b w:val="0"/>
          <w:bCs w:val="0"/>
          <w:color w:val="000000" w:themeColor="text1"/>
          <w:kern w:val="0"/>
          <w:sz w:val="24"/>
          <w:szCs w:val="22"/>
        </w:rPr>
        <w:t>Peñuelas</w:t>
      </w:r>
      <w:proofErr w:type="spellEnd"/>
      <w:r w:rsidRPr="00945AA5">
        <w:rPr>
          <w:b w:val="0"/>
          <w:bCs w:val="0"/>
          <w:color w:val="000000" w:themeColor="text1"/>
          <w:kern w:val="0"/>
          <w:sz w:val="24"/>
          <w:szCs w:val="22"/>
        </w:rPr>
        <w:t xml:space="preserve"> J, </w:t>
      </w:r>
      <w:proofErr w:type="spellStart"/>
      <w:r w:rsidRPr="00945AA5">
        <w:rPr>
          <w:b w:val="0"/>
          <w:bCs w:val="0"/>
          <w:color w:val="000000" w:themeColor="text1"/>
          <w:kern w:val="0"/>
          <w:sz w:val="24"/>
          <w:szCs w:val="22"/>
        </w:rPr>
        <w:t>Filella</w:t>
      </w:r>
      <w:proofErr w:type="spellEnd"/>
      <w:r w:rsidRPr="00945AA5">
        <w:rPr>
          <w:b w:val="0"/>
          <w:bCs w:val="0"/>
          <w:color w:val="000000" w:themeColor="text1"/>
          <w:kern w:val="0"/>
          <w:sz w:val="24"/>
          <w:szCs w:val="22"/>
        </w:rPr>
        <w:t xml:space="preserve"> I (2003) Effects of clima</w:t>
      </w:r>
      <w:r>
        <w:rPr>
          <w:b w:val="0"/>
          <w:bCs w:val="0"/>
          <w:color w:val="000000" w:themeColor="text1"/>
          <w:kern w:val="0"/>
          <w:sz w:val="24"/>
          <w:szCs w:val="22"/>
        </w:rPr>
        <w:t xml:space="preserve">tic change on the phenology of </w:t>
      </w:r>
      <w:r w:rsidRPr="00945AA5">
        <w:rPr>
          <w:b w:val="0"/>
          <w:bCs w:val="0"/>
          <w:color w:val="000000" w:themeColor="text1"/>
          <w:kern w:val="0"/>
          <w:sz w:val="24"/>
          <w:szCs w:val="22"/>
        </w:rPr>
        <w:t xml:space="preserve">butterflies in the northwest Mediterranean Basin Global. Glob Change Biol 9:1494–1506. </w:t>
      </w:r>
      <w:proofErr w:type="spellStart"/>
      <w:r w:rsidRPr="00945AA5">
        <w:rPr>
          <w:b w:val="0"/>
          <w:bCs w:val="0"/>
          <w:color w:val="000000" w:themeColor="text1"/>
          <w:kern w:val="0"/>
          <w:sz w:val="24"/>
          <w:szCs w:val="22"/>
        </w:rPr>
        <w:t>doi</w:t>
      </w:r>
      <w:proofErr w:type="spellEnd"/>
      <w:r w:rsidRPr="00945AA5">
        <w:rPr>
          <w:rStyle w:val="article-headermeta-info-label"/>
          <w:b w:val="0"/>
          <w:bCs w:val="0"/>
          <w:color w:val="000000" w:themeColor="text1"/>
          <w:sz w:val="24"/>
          <w:szCs w:val="22"/>
          <w:bdr w:val="none" w:sz="0" w:space="0" w:color="auto" w:frame="1"/>
          <w:shd w:val="clear" w:color="auto" w:fill="FFFFFF"/>
        </w:rPr>
        <w:t>: </w:t>
      </w:r>
      <w:r w:rsidRPr="00945AA5">
        <w:rPr>
          <w:rStyle w:val="article-headermeta-info-data"/>
          <w:b w:val="0"/>
          <w:color w:val="000000" w:themeColor="text1"/>
          <w:sz w:val="24"/>
          <w:szCs w:val="22"/>
          <w:bdr w:val="none" w:sz="0" w:space="0" w:color="auto" w:frame="1"/>
          <w:shd w:val="clear" w:color="auto" w:fill="FFFFFF"/>
        </w:rPr>
        <w:t>10.1046/j.1365-2486.</w:t>
      </w:r>
      <w:proofErr w:type="gramStart"/>
      <w:r w:rsidRPr="00945AA5">
        <w:rPr>
          <w:rStyle w:val="article-headermeta-info-data"/>
          <w:b w:val="0"/>
          <w:color w:val="000000" w:themeColor="text1"/>
          <w:sz w:val="24"/>
          <w:szCs w:val="22"/>
          <w:bdr w:val="none" w:sz="0" w:space="0" w:color="auto" w:frame="1"/>
          <w:shd w:val="clear" w:color="auto" w:fill="FFFFFF"/>
        </w:rPr>
        <w:t>2003.00682.x</w:t>
      </w:r>
      <w:proofErr w:type="gramEnd"/>
    </w:p>
    <w:p w14:paraId="41B4320B"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t xml:space="preserve">van </w:t>
      </w:r>
      <w:proofErr w:type="spellStart"/>
      <w:r w:rsidRPr="00945AA5">
        <w:rPr>
          <w:rFonts w:ascii="Times New Roman" w:eastAsia="Times New Roman" w:hAnsi="Times New Roman" w:cs="Times New Roman"/>
          <w:color w:val="000000" w:themeColor="text1"/>
          <w:sz w:val="24"/>
        </w:rPr>
        <w:t>Strien</w:t>
      </w:r>
      <w:proofErr w:type="spellEnd"/>
      <w:r w:rsidRPr="00945AA5">
        <w:rPr>
          <w:rFonts w:ascii="Times New Roman" w:eastAsia="Times New Roman" w:hAnsi="Times New Roman" w:cs="Times New Roman"/>
          <w:color w:val="000000" w:themeColor="text1"/>
          <w:sz w:val="24"/>
        </w:rPr>
        <w:t xml:space="preserve"> AJ, </w:t>
      </w:r>
      <w:proofErr w:type="spellStart"/>
      <w:r w:rsidRPr="00945AA5">
        <w:rPr>
          <w:rFonts w:ascii="Times New Roman" w:eastAsia="Times New Roman" w:hAnsi="Times New Roman" w:cs="Times New Roman"/>
          <w:color w:val="000000" w:themeColor="text1"/>
          <w:sz w:val="24"/>
        </w:rPr>
        <w:t>Plantenga</w:t>
      </w:r>
      <w:proofErr w:type="spellEnd"/>
      <w:r w:rsidRPr="00945AA5">
        <w:rPr>
          <w:rFonts w:ascii="Times New Roman" w:eastAsia="Times New Roman" w:hAnsi="Times New Roman" w:cs="Times New Roman"/>
          <w:color w:val="000000" w:themeColor="text1"/>
          <w:sz w:val="24"/>
        </w:rPr>
        <w:t xml:space="preserve"> WF, </w:t>
      </w:r>
      <w:proofErr w:type="spellStart"/>
      <w:r w:rsidRPr="00945AA5">
        <w:rPr>
          <w:rFonts w:ascii="Times New Roman" w:eastAsia="Times New Roman" w:hAnsi="Times New Roman" w:cs="Times New Roman"/>
          <w:color w:val="000000" w:themeColor="text1"/>
          <w:sz w:val="24"/>
        </w:rPr>
        <w:t>Soldaat</w:t>
      </w:r>
      <w:proofErr w:type="spellEnd"/>
      <w:r w:rsidRPr="00945AA5">
        <w:rPr>
          <w:rFonts w:ascii="Times New Roman" w:eastAsia="Times New Roman" w:hAnsi="Times New Roman" w:cs="Times New Roman"/>
          <w:color w:val="000000" w:themeColor="text1"/>
          <w:sz w:val="24"/>
        </w:rPr>
        <w:t xml:space="preserve"> LL, et al (2008) Bias in phenology assessments based on first appearance data of butterflies. </w:t>
      </w:r>
      <w:proofErr w:type="spellStart"/>
      <w:r w:rsidRPr="00945AA5">
        <w:rPr>
          <w:rFonts w:ascii="Times New Roman" w:eastAsia="Times New Roman" w:hAnsi="Times New Roman" w:cs="Times New Roman"/>
          <w:color w:val="000000" w:themeColor="text1"/>
          <w:sz w:val="24"/>
        </w:rPr>
        <w:t>Oecologia</w:t>
      </w:r>
      <w:proofErr w:type="spellEnd"/>
      <w:r w:rsidRPr="00945AA5">
        <w:rPr>
          <w:rFonts w:ascii="Times New Roman" w:eastAsia="Times New Roman" w:hAnsi="Times New Roman" w:cs="Times New Roman"/>
          <w:color w:val="000000" w:themeColor="text1"/>
          <w:sz w:val="24"/>
        </w:rPr>
        <w:t xml:space="preserve"> 156:227-235. </w:t>
      </w:r>
      <w:proofErr w:type="spellStart"/>
      <w:r w:rsidRPr="00945AA5">
        <w:rPr>
          <w:rFonts w:ascii="Times New Roman" w:eastAsia="Times New Roman" w:hAnsi="Times New Roman" w:cs="Times New Roman"/>
          <w:color w:val="000000" w:themeColor="text1"/>
          <w:sz w:val="24"/>
        </w:rPr>
        <w:t>doi</w:t>
      </w:r>
      <w:proofErr w:type="spellEnd"/>
      <w:r w:rsidRPr="00945AA5">
        <w:rPr>
          <w:rFonts w:ascii="Times New Roman" w:eastAsia="Times New Roman" w:hAnsi="Times New Roman" w:cs="Times New Roman"/>
          <w:color w:val="000000" w:themeColor="text1"/>
          <w:sz w:val="24"/>
        </w:rPr>
        <w:t>: 10.1007/s00442-008-0959-4</w:t>
      </w:r>
    </w:p>
    <w:p w14:paraId="38F0A2DE" w14:textId="77777777" w:rsidR="007C3FD1"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 w:val="24"/>
          <w:szCs w:val="22"/>
          <w:bdr w:val="none" w:sz="0" w:space="0" w:color="auto" w:frame="1"/>
          <w:shd w:val="clear" w:color="auto" w:fill="FFFFFF"/>
        </w:rPr>
      </w:pPr>
      <w:r w:rsidRPr="00945AA5">
        <w:rPr>
          <w:rStyle w:val="article-headermeta-info-data"/>
          <w:b w:val="0"/>
          <w:color w:val="000000" w:themeColor="text1"/>
          <w:sz w:val="24"/>
          <w:szCs w:val="22"/>
          <w:bdr w:val="none" w:sz="0" w:space="0" w:color="auto" w:frame="1"/>
          <w:shd w:val="clear" w:color="auto" w:fill="FFFFFF"/>
        </w:rPr>
        <w:t xml:space="preserve">Thomas JA (2005) Monitoring change in the abundance and distribution of insects using butterflies and other indicator groups. </w:t>
      </w:r>
      <w:proofErr w:type="spellStart"/>
      <w:r w:rsidRPr="00945AA5">
        <w:rPr>
          <w:rStyle w:val="article-headermeta-info-data"/>
          <w:b w:val="0"/>
          <w:color w:val="000000" w:themeColor="text1"/>
          <w:sz w:val="24"/>
          <w:szCs w:val="22"/>
          <w:bdr w:val="none" w:sz="0" w:space="0" w:color="auto" w:frame="1"/>
          <w:shd w:val="clear" w:color="auto" w:fill="FFFFFF"/>
        </w:rPr>
        <w:t>Philos</w:t>
      </w:r>
      <w:proofErr w:type="spellEnd"/>
      <w:r w:rsidRPr="00945AA5">
        <w:rPr>
          <w:rStyle w:val="article-headermeta-info-data"/>
          <w:b w:val="0"/>
          <w:color w:val="000000" w:themeColor="text1"/>
          <w:sz w:val="24"/>
          <w:szCs w:val="22"/>
          <w:bdr w:val="none" w:sz="0" w:space="0" w:color="auto" w:frame="1"/>
          <w:shd w:val="clear" w:color="auto" w:fill="FFFFFF"/>
        </w:rPr>
        <w:t xml:space="preserve"> T R Soc B 360:339-357. </w:t>
      </w:r>
      <w:proofErr w:type="spellStart"/>
      <w:r w:rsidRPr="00945AA5">
        <w:rPr>
          <w:rStyle w:val="article-headermeta-info-data"/>
          <w:b w:val="0"/>
          <w:color w:val="000000" w:themeColor="text1"/>
          <w:sz w:val="24"/>
          <w:szCs w:val="22"/>
          <w:bdr w:val="none" w:sz="0" w:space="0" w:color="auto" w:frame="1"/>
          <w:shd w:val="clear" w:color="auto" w:fill="FFFFFF"/>
        </w:rPr>
        <w:t>doi</w:t>
      </w:r>
      <w:proofErr w:type="spellEnd"/>
      <w:r w:rsidRPr="00945AA5">
        <w:rPr>
          <w:rStyle w:val="article-headermeta-info-data"/>
          <w:b w:val="0"/>
          <w:color w:val="000000" w:themeColor="text1"/>
          <w:sz w:val="24"/>
          <w:szCs w:val="22"/>
          <w:bdr w:val="none" w:sz="0" w:space="0" w:color="auto" w:frame="1"/>
          <w:shd w:val="clear" w:color="auto" w:fill="FFFFFF"/>
        </w:rPr>
        <w:t>: 10.1098/rstb.2004.1585</w:t>
      </w:r>
    </w:p>
    <w:p w14:paraId="02A4F472" w14:textId="77777777" w:rsidR="007C3FD1" w:rsidRPr="006A27BC" w:rsidRDefault="007C3FD1" w:rsidP="007C3FD1">
      <w:pPr>
        <w:pStyle w:val="Heading1"/>
        <w:shd w:val="clear" w:color="auto" w:fill="FFFFFF"/>
        <w:spacing w:before="0" w:beforeAutospacing="0" w:after="76" w:afterAutospacing="0"/>
        <w:textAlignment w:val="baseline"/>
        <w:rPr>
          <w:rStyle w:val="article-headermeta-info-data"/>
          <w:b w:val="0"/>
          <w:color w:val="000000" w:themeColor="text1"/>
          <w:szCs w:val="22"/>
          <w:bdr w:val="none" w:sz="0" w:space="0" w:color="auto" w:frame="1"/>
          <w:shd w:val="clear" w:color="auto" w:fill="FFFFFF"/>
        </w:rPr>
      </w:pPr>
      <w:proofErr w:type="spellStart"/>
      <w:r>
        <w:rPr>
          <w:rStyle w:val="article-headermeta-info-data"/>
          <w:b w:val="0"/>
          <w:color w:val="000000" w:themeColor="text1"/>
          <w:sz w:val="24"/>
          <w:szCs w:val="22"/>
        </w:rPr>
        <w:t>Valtonen</w:t>
      </w:r>
      <w:proofErr w:type="spellEnd"/>
      <w:r>
        <w:rPr>
          <w:rStyle w:val="article-headermeta-info-data"/>
          <w:b w:val="0"/>
          <w:color w:val="000000" w:themeColor="text1"/>
          <w:sz w:val="24"/>
          <w:szCs w:val="22"/>
        </w:rPr>
        <w:t xml:space="preserve"> A</w:t>
      </w:r>
      <w:r w:rsidRPr="006A27BC">
        <w:rPr>
          <w:rStyle w:val="article-headermeta-info-data"/>
          <w:b w:val="0"/>
          <w:color w:val="000000" w:themeColor="text1"/>
          <w:sz w:val="24"/>
          <w:szCs w:val="22"/>
          <w:bdr w:val="none" w:sz="0" w:space="0" w:color="auto" w:frame="1"/>
        </w:rPr>
        <w:t>, </w:t>
      </w:r>
      <w:r>
        <w:rPr>
          <w:rStyle w:val="article-headermeta-info-data"/>
          <w:b w:val="0"/>
          <w:color w:val="000000" w:themeColor="text1"/>
          <w:sz w:val="24"/>
          <w:szCs w:val="22"/>
        </w:rPr>
        <w:t>Ayres MP</w:t>
      </w:r>
      <w:r w:rsidRPr="006A27BC">
        <w:rPr>
          <w:rStyle w:val="article-headermeta-info-data"/>
          <w:b w:val="0"/>
          <w:color w:val="000000" w:themeColor="text1"/>
          <w:sz w:val="24"/>
          <w:szCs w:val="22"/>
          <w:bdr w:val="none" w:sz="0" w:space="0" w:color="auto" w:frame="1"/>
        </w:rPr>
        <w:t>, </w:t>
      </w:r>
      <w:proofErr w:type="spellStart"/>
      <w:r>
        <w:rPr>
          <w:rStyle w:val="article-headermeta-info-data"/>
          <w:b w:val="0"/>
          <w:color w:val="000000" w:themeColor="text1"/>
          <w:sz w:val="24"/>
          <w:szCs w:val="22"/>
        </w:rPr>
        <w:t>Roininen</w:t>
      </w:r>
      <w:proofErr w:type="spellEnd"/>
      <w:r>
        <w:rPr>
          <w:rStyle w:val="article-headermeta-info-data"/>
          <w:b w:val="0"/>
          <w:color w:val="000000" w:themeColor="text1"/>
          <w:sz w:val="24"/>
          <w:szCs w:val="22"/>
        </w:rPr>
        <w:t xml:space="preserve"> H</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Poyry</w:t>
      </w:r>
      <w:proofErr w:type="spellEnd"/>
      <w:r w:rsidRPr="006A27BC">
        <w:rPr>
          <w:rStyle w:val="article-headermeta-info-data"/>
          <w:b w:val="0"/>
          <w:color w:val="000000" w:themeColor="text1"/>
          <w:sz w:val="24"/>
          <w:szCs w:val="22"/>
        </w:rPr>
        <w:t xml:space="preserve"> J</w:t>
      </w:r>
      <w:r>
        <w:rPr>
          <w:rStyle w:val="article-headermeta-info-data"/>
          <w:b w:val="0"/>
          <w:color w:val="000000" w:themeColor="text1"/>
          <w:sz w:val="24"/>
          <w:szCs w:val="22"/>
        </w:rPr>
        <w:t>,</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Leinonen R.</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2011</w:t>
      </w:r>
      <w:r w:rsidRPr="006A27BC">
        <w:rPr>
          <w:rStyle w:val="article-headermeta-info-data"/>
          <w:b w:val="0"/>
          <w:color w:val="000000" w:themeColor="text1"/>
          <w:sz w:val="24"/>
          <w:szCs w:val="22"/>
          <w:bdr w:val="none" w:sz="0" w:space="0" w:color="auto" w:frame="1"/>
        </w:rPr>
        <w:t>) </w:t>
      </w:r>
      <w:r w:rsidRPr="006A27BC">
        <w:rPr>
          <w:rStyle w:val="article-headermeta-info-data"/>
          <w:b w:val="0"/>
          <w:color w:val="000000" w:themeColor="text1"/>
          <w:sz w:val="24"/>
          <w:szCs w:val="22"/>
        </w:rPr>
        <w:t>Environmental controls on the phenology of moths: predicting plastici</w:t>
      </w:r>
      <w:r>
        <w:rPr>
          <w:rStyle w:val="article-headermeta-info-data"/>
          <w:b w:val="0"/>
          <w:color w:val="000000" w:themeColor="text1"/>
          <w:sz w:val="24"/>
          <w:szCs w:val="22"/>
        </w:rPr>
        <w:t>ty and constraint under climate c</w:t>
      </w:r>
      <w:r w:rsidRPr="006A27BC">
        <w:rPr>
          <w:rStyle w:val="article-headermeta-info-data"/>
          <w:b w:val="0"/>
          <w:color w:val="000000" w:themeColor="text1"/>
          <w:sz w:val="24"/>
          <w:szCs w:val="22"/>
        </w:rPr>
        <w:t>hange.</w:t>
      </w:r>
      <w:r w:rsidRPr="006A27BC">
        <w:rPr>
          <w:rStyle w:val="article-headermeta-info-data"/>
          <w:b w:val="0"/>
          <w:color w:val="000000" w:themeColor="text1"/>
          <w:sz w:val="24"/>
          <w:szCs w:val="22"/>
          <w:bdr w:val="none" w:sz="0" w:space="0" w:color="auto" w:frame="1"/>
        </w:rPr>
        <w:t> </w:t>
      </w:r>
      <w:proofErr w:type="spellStart"/>
      <w:r w:rsidRPr="006A27BC">
        <w:rPr>
          <w:rStyle w:val="article-headermeta-info-data"/>
          <w:b w:val="0"/>
          <w:color w:val="000000" w:themeColor="text1"/>
          <w:sz w:val="24"/>
          <w:szCs w:val="22"/>
        </w:rPr>
        <w:t>Oecologia</w:t>
      </w:r>
      <w:proofErr w:type="spellEnd"/>
      <w:r>
        <w:rPr>
          <w:rStyle w:val="article-headermeta-info-data"/>
          <w:b w:val="0"/>
          <w:color w:val="000000" w:themeColor="text1"/>
          <w:sz w:val="24"/>
          <w:szCs w:val="22"/>
          <w:bdr w:val="none" w:sz="0" w:space="0" w:color="auto" w:frame="1"/>
        </w:rPr>
        <w:t xml:space="preserve"> 165:237-248 </w:t>
      </w:r>
      <w:proofErr w:type="spellStart"/>
      <w:r>
        <w:rPr>
          <w:rStyle w:val="article-headermeta-info-data"/>
          <w:b w:val="0"/>
          <w:color w:val="000000" w:themeColor="text1"/>
          <w:sz w:val="24"/>
          <w:szCs w:val="22"/>
          <w:bdr w:val="none" w:sz="0" w:space="0" w:color="auto" w:frame="1"/>
        </w:rPr>
        <w:t>doi</w:t>
      </w:r>
      <w:proofErr w:type="spellEnd"/>
      <w:r>
        <w:rPr>
          <w:rStyle w:val="article-headermeta-info-data"/>
          <w:b w:val="0"/>
          <w:color w:val="000000" w:themeColor="text1"/>
          <w:sz w:val="24"/>
          <w:szCs w:val="22"/>
          <w:bdr w:val="none" w:sz="0" w:space="0" w:color="auto" w:frame="1"/>
        </w:rPr>
        <w:t xml:space="preserve">: </w:t>
      </w:r>
      <w:r w:rsidRPr="006A27BC">
        <w:rPr>
          <w:rStyle w:val="article-headermeta-info-data"/>
          <w:b w:val="0"/>
          <w:color w:val="000000" w:themeColor="text1"/>
          <w:sz w:val="24"/>
          <w:szCs w:val="22"/>
          <w:bdr w:val="none" w:sz="0" w:space="0" w:color="auto" w:frame="1"/>
        </w:rPr>
        <w:t>10.1007/s00442-010-1789-8</w:t>
      </w:r>
    </w:p>
    <w:p w14:paraId="0D426C12" w14:textId="77777777" w:rsidR="007C3FD1" w:rsidRPr="00945AA5" w:rsidRDefault="007C3FD1" w:rsidP="007C3FD1">
      <w:pPr>
        <w:pStyle w:val="Heading1"/>
        <w:shd w:val="clear" w:color="auto" w:fill="FFFFFF"/>
        <w:spacing w:before="0" w:beforeAutospacing="0" w:after="150" w:afterAutospacing="0" w:line="293" w:lineRule="atLeast"/>
        <w:textAlignment w:val="baseline"/>
        <w:rPr>
          <w:b w:val="0"/>
          <w:bCs w:val="0"/>
          <w:color w:val="000000" w:themeColor="text1"/>
          <w:kern w:val="0"/>
          <w:sz w:val="24"/>
          <w:szCs w:val="22"/>
        </w:rPr>
      </w:pPr>
      <w:r w:rsidRPr="00945AA5">
        <w:rPr>
          <w:b w:val="0"/>
          <w:bCs w:val="0"/>
          <w:color w:val="000000" w:themeColor="text1"/>
          <w:kern w:val="0"/>
          <w:sz w:val="24"/>
          <w:szCs w:val="22"/>
        </w:rPr>
        <w:t xml:space="preserve">Visser ME, Holleman, LJM (2001) Warmer springs disrupt the synchrony of oak and winter moth phenology. P R Soc B 268:289-294. </w:t>
      </w:r>
      <w:proofErr w:type="spellStart"/>
      <w:r w:rsidRPr="00945AA5">
        <w:rPr>
          <w:rStyle w:val="label"/>
          <w:b w:val="0"/>
          <w:color w:val="000000" w:themeColor="text1"/>
          <w:sz w:val="24"/>
          <w:szCs w:val="22"/>
          <w:bdr w:val="none" w:sz="0" w:space="0" w:color="auto" w:frame="1"/>
          <w:shd w:val="clear" w:color="auto" w:fill="FFFFFF"/>
        </w:rPr>
        <w:t>doi</w:t>
      </w:r>
      <w:proofErr w:type="spellEnd"/>
      <w:r w:rsidRPr="00945AA5">
        <w:rPr>
          <w:rStyle w:val="label"/>
          <w:b w:val="0"/>
          <w:color w:val="000000" w:themeColor="text1"/>
          <w:sz w:val="24"/>
          <w:szCs w:val="22"/>
          <w:bdr w:val="none" w:sz="0" w:space="0" w:color="auto" w:frame="1"/>
          <w:shd w:val="clear" w:color="auto" w:fill="FFFFFF"/>
        </w:rPr>
        <w:t>:</w:t>
      </w:r>
      <w:r w:rsidRPr="00945AA5">
        <w:rPr>
          <w:b w:val="0"/>
          <w:color w:val="000000" w:themeColor="text1"/>
          <w:sz w:val="24"/>
          <w:szCs w:val="22"/>
          <w:shd w:val="clear" w:color="auto" w:fill="FFFFFF"/>
        </w:rPr>
        <w:t> 10.1098/rspb.2000.1363</w:t>
      </w:r>
    </w:p>
    <w:p w14:paraId="483899ED" w14:textId="77777777" w:rsidR="007C3FD1" w:rsidRPr="00945AA5" w:rsidRDefault="007C3FD1" w:rsidP="007C3FD1">
      <w:pPr>
        <w:spacing w:line="240" w:lineRule="auto"/>
        <w:rPr>
          <w:rFonts w:ascii="Times New Roman" w:eastAsia="Times New Roman" w:hAnsi="Times New Roman" w:cs="Times New Roman"/>
          <w:color w:val="000000" w:themeColor="text1"/>
          <w:sz w:val="24"/>
        </w:rPr>
      </w:pPr>
      <w:r w:rsidRPr="00945AA5">
        <w:rPr>
          <w:rFonts w:ascii="Times New Roman" w:eastAsia="Times New Roman" w:hAnsi="Times New Roman" w:cs="Times New Roman"/>
          <w:color w:val="000000" w:themeColor="text1"/>
          <w:sz w:val="24"/>
        </w:rPr>
        <w:lastRenderedPageBreak/>
        <w:t xml:space="preserve">Walther GR, Post E, Convey P, Menzel A, et al. (2002) Ecological responses to recent climate change. Nature 416:389-395. </w:t>
      </w:r>
      <w:r w:rsidRPr="00945AA5">
        <w:rPr>
          <w:rFonts w:ascii="Times New Roman" w:hAnsi="Times New Roman" w:cs="Times New Roman"/>
          <w:color w:val="000000" w:themeColor="text1"/>
          <w:sz w:val="24"/>
        </w:rPr>
        <w:t>doi</w:t>
      </w:r>
      <w:r w:rsidRPr="00945AA5">
        <w:rPr>
          <w:rFonts w:ascii="Times New Roman" w:hAnsi="Times New Roman" w:cs="Times New Roman"/>
          <w:color w:val="000000" w:themeColor="text1"/>
          <w:sz w:val="24"/>
          <w:shd w:val="clear" w:color="auto" w:fill="FFFFFF"/>
        </w:rPr>
        <w:t>:10.1038/416389a</w:t>
      </w:r>
    </w:p>
    <w:p w14:paraId="3E75EA16" w14:textId="77777777" w:rsidR="007C3FD1" w:rsidRDefault="007C3FD1" w:rsidP="007C3FD1">
      <w:pPr>
        <w:spacing w:after="0" w:line="480" w:lineRule="auto"/>
      </w:pPr>
    </w:p>
    <w:p w14:paraId="4CA2261B" w14:textId="77777777" w:rsidR="007C3FD1" w:rsidRDefault="007C3FD1" w:rsidP="007C3FD1">
      <w:pPr>
        <w:spacing w:after="0" w:line="480" w:lineRule="auto"/>
        <w:rPr>
          <w:rFonts w:ascii="Times New Roman" w:eastAsia="Times New Roman" w:hAnsi="Times New Roman" w:cs="Times New Roman"/>
          <w:b/>
          <w:sz w:val="24"/>
          <w:szCs w:val="24"/>
        </w:rPr>
      </w:pPr>
    </w:p>
    <w:p w14:paraId="039CCB07" w14:textId="77777777" w:rsidR="007C3FD1" w:rsidRDefault="007C3FD1" w:rsidP="007C3FD1">
      <w:pPr>
        <w:spacing w:after="0" w:line="480" w:lineRule="auto"/>
        <w:rPr>
          <w:rFonts w:ascii="Times New Roman" w:eastAsia="Times New Roman" w:hAnsi="Times New Roman" w:cs="Times New Roman"/>
          <w:b/>
          <w:sz w:val="24"/>
          <w:szCs w:val="24"/>
        </w:rPr>
      </w:pPr>
    </w:p>
    <w:p w14:paraId="312590A1" w14:textId="77777777" w:rsidR="007C3FD1" w:rsidRDefault="007C3FD1" w:rsidP="007C3FD1">
      <w:pPr>
        <w:spacing w:after="0" w:line="480" w:lineRule="auto"/>
        <w:rPr>
          <w:rFonts w:ascii="Times New Roman" w:eastAsia="Times New Roman" w:hAnsi="Times New Roman" w:cs="Times New Roman"/>
          <w:b/>
          <w:sz w:val="24"/>
          <w:szCs w:val="24"/>
        </w:rPr>
      </w:pPr>
    </w:p>
    <w:p w14:paraId="092A361A" w14:textId="77777777" w:rsidR="007C3FD1" w:rsidRDefault="007C3FD1" w:rsidP="007C3FD1">
      <w:pPr>
        <w:spacing w:after="0" w:line="480" w:lineRule="auto"/>
        <w:rPr>
          <w:rFonts w:ascii="Times New Roman" w:eastAsia="Times New Roman" w:hAnsi="Times New Roman" w:cs="Times New Roman"/>
          <w:b/>
          <w:sz w:val="24"/>
          <w:szCs w:val="24"/>
        </w:rPr>
      </w:pPr>
    </w:p>
    <w:p w14:paraId="336A2D1B" w14:textId="77777777" w:rsidR="007C3FD1" w:rsidRDefault="007C3FD1" w:rsidP="007C3FD1">
      <w:pPr>
        <w:spacing w:after="0" w:line="480" w:lineRule="auto"/>
        <w:rPr>
          <w:rFonts w:ascii="Times New Roman" w:eastAsia="Times New Roman" w:hAnsi="Times New Roman" w:cs="Times New Roman"/>
          <w:b/>
          <w:sz w:val="24"/>
          <w:szCs w:val="24"/>
        </w:rPr>
      </w:pPr>
    </w:p>
    <w:p w14:paraId="0B513E5A" w14:textId="77777777" w:rsidR="007C3FD1" w:rsidRDefault="007C3FD1" w:rsidP="007C3FD1">
      <w:pPr>
        <w:spacing w:after="0" w:line="480" w:lineRule="auto"/>
        <w:rPr>
          <w:rFonts w:ascii="Times New Roman" w:eastAsia="Times New Roman" w:hAnsi="Times New Roman" w:cs="Times New Roman"/>
          <w:b/>
          <w:sz w:val="24"/>
          <w:szCs w:val="24"/>
        </w:rPr>
      </w:pPr>
    </w:p>
    <w:p w14:paraId="46D1B87E" w14:textId="77777777" w:rsidR="007C3FD1" w:rsidRDefault="007C3FD1" w:rsidP="007C3FD1">
      <w:pPr>
        <w:spacing w:after="0" w:line="480" w:lineRule="auto"/>
        <w:rPr>
          <w:rFonts w:ascii="Times New Roman" w:eastAsia="Times New Roman" w:hAnsi="Times New Roman" w:cs="Times New Roman"/>
          <w:b/>
          <w:sz w:val="24"/>
          <w:szCs w:val="24"/>
        </w:rPr>
      </w:pPr>
    </w:p>
    <w:p w14:paraId="769FA3A5" w14:textId="77777777" w:rsidR="007C3FD1" w:rsidRDefault="007C3FD1" w:rsidP="007C3FD1">
      <w:pPr>
        <w:spacing w:after="0" w:line="480" w:lineRule="auto"/>
        <w:rPr>
          <w:rFonts w:ascii="Times New Roman" w:eastAsia="Times New Roman" w:hAnsi="Times New Roman" w:cs="Times New Roman"/>
          <w:b/>
          <w:sz w:val="24"/>
          <w:szCs w:val="24"/>
        </w:rPr>
      </w:pPr>
    </w:p>
    <w:p w14:paraId="6555E408" w14:textId="77777777" w:rsidR="007C3FD1" w:rsidRDefault="007C3FD1" w:rsidP="007C3FD1">
      <w:pPr>
        <w:spacing w:after="0" w:line="480" w:lineRule="auto"/>
        <w:rPr>
          <w:rFonts w:ascii="Times New Roman" w:eastAsia="Times New Roman" w:hAnsi="Times New Roman" w:cs="Times New Roman"/>
          <w:b/>
          <w:sz w:val="24"/>
          <w:szCs w:val="24"/>
        </w:rPr>
      </w:pPr>
    </w:p>
    <w:p w14:paraId="2B19E0BF" w14:textId="77777777" w:rsidR="007C3FD1" w:rsidRDefault="007C3FD1" w:rsidP="007C3FD1">
      <w:pPr>
        <w:spacing w:after="0" w:line="480" w:lineRule="auto"/>
        <w:rPr>
          <w:rFonts w:ascii="Times New Roman" w:eastAsia="Times New Roman" w:hAnsi="Times New Roman" w:cs="Times New Roman"/>
          <w:b/>
          <w:sz w:val="24"/>
          <w:szCs w:val="24"/>
        </w:rPr>
      </w:pPr>
    </w:p>
    <w:p w14:paraId="1ACFD110" w14:textId="77777777" w:rsidR="007C3FD1" w:rsidRDefault="007C3FD1" w:rsidP="007C3FD1">
      <w:pPr>
        <w:spacing w:after="0" w:line="480" w:lineRule="auto"/>
        <w:rPr>
          <w:rFonts w:ascii="Times New Roman" w:eastAsia="Times New Roman" w:hAnsi="Times New Roman" w:cs="Times New Roman"/>
          <w:b/>
          <w:sz w:val="24"/>
          <w:szCs w:val="24"/>
        </w:rPr>
      </w:pPr>
    </w:p>
    <w:p w14:paraId="319405D7" w14:textId="77777777" w:rsidR="007C3FD1" w:rsidRDefault="007C3FD1" w:rsidP="007C3FD1">
      <w:pPr>
        <w:spacing w:after="0" w:line="480" w:lineRule="auto"/>
        <w:rPr>
          <w:rFonts w:ascii="Times New Roman" w:eastAsia="Times New Roman" w:hAnsi="Times New Roman" w:cs="Times New Roman"/>
          <w:b/>
          <w:sz w:val="24"/>
          <w:szCs w:val="24"/>
        </w:rPr>
      </w:pPr>
    </w:p>
    <w:p w14:paraId="16B0D755" w14:textId="77777777" w:rsidR="007C3FD1" w:rsidRDefault="007C3FD1" w:rsidP="007C3FD1">
      <w:pPr>
        <w:spacing w:after="0" w:line="480" w:lineRule="auto"/>
        <w:rPr>
          <w:rFonts w:ascii="Times New Roman" w:eastAsia="Times New Roman" w:hAnsi="Times New Roman" w:cs="Times New Roman"/>
          <w:b/>
          <w:sz w:val="24"/>
          <w:szCs w:val="24"/>
        </w:rPr>
      </w:pPr>
    </w:p>
    <w:p w14:paraId="1941A3A2" w14:textId="77777777" w:rsidR="007C3FD1" w:rsidRDefault="007C3FD1" w:rsidP="007C3FD1">
      <w:pPr>
        <w:spacing w:after="0" w:line="480" w:lineRule="auto"/>
        <w:rPr>
          <w:rFonts w:ascii="Times New Roman" w:eastAsia="Times New Roman" w:hAnsi="Times New Roman" w:cs="Times New Roman"/>
          <w:b/>
          <w:sz w:val="24"/>
          <w:szCs w:val="24"/>
        </w:rPr>
      </w:pPr>
    </w:p>
    <w:p w14:paraId="062F49D5" w14:textId="77777777" w:rsidR="007C3FD1" w:rsidRDefault="007C3FD1" w:rsidP="007C3FD1">
      <w:pPr>
        <w:spacing w:after="0" w:line="480" w:lineRule="auto"/>
        <w:rPr>
          <w:rFonts w:ascii="Times New Roman" w:eastAsia="Times New Roman" w:hAnsi="Times New Roman" w:cs="Times New Roman"/>
          <w:b/>
          <w:sz w:val="24"/>
          <w:szCs w:val="24"/>
        </w:rPr>
      </w:pPr>
    </w:p>
    <w:p w14:paraId="5F302AE5" w14:textId="77777777" w:rsidR="007C3FD1" w:rsidRDefault="007C3FD1" w:rsidP="007C3FD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 and Figures</w:t>
      </w:r>
    </w:p>
    <w:p w14:paraId="55EA8E13" w14:textId="77777777" w:rsidR="007C3FD1" w:rsidRDefault="007C3FD1" w:rsidP="007C3FD1">
      <w:pPr>
        <w:spacing w:after="0" w:line="480" w:lineRule="auto"/>
        <w:jc w:val="center"/>
        <w:rPr>
          <w:rFonts w:ascii="Times New Roman" w:eastAsia="Times New Roman" w:hAnsi="Times New Roman" w:cs="Times New Roman"/>
          <w:b/>
          <w:sz w:val="24"/>
          <w:szCs w:val="24"/>
        </w:rPr>
      </w:pPr>
      <w:r w:rsidRPr="0068555A">
        <w:rPr>
          <w:noProof/>
          <w:color w:val="000000"/>
          <w:shd w:val="clear" w:color="auto" w:fill="FFFFFF"/>
        </w:rPr>
        <w:lastRenderedPageBreak/>
        <mc:AlternateContent>
          <mc:Choice Requires="wps">
            <w:drawing>
              <wp:anchor distT="45720" distB="45720" distL="114300" distR="114300" simplePos="0" relativeHeight="251661312" behindDoc="0" locked="0" layoutInCell="1" allowOverlap="1" wp14:anchorId="632B6FEC" wp14:editId="147189AD">
                <wp:simplePos x="0" y="0"/>
                <wp:positionH relativeFrom="margin">
                  <wp:posOffset>774700</wp:posOffset>
                </wp:positionH>
                <wp:positionV relativeFrom="paragraph">
                  <wp:posOffset>2969895</wp:posOffset>
                </wp:positionV>
                <wp:extent cx="4276725" cy="4762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476250"/>
                        </a:xfrm>
                        <a:prstGeom prst="rect">
                          <a:avLst/>
                        </a:prstGeom>
                        <a:solidFill>
                          <a:srgbClr val="FFFFFF"/>
                        </a:solidFill>
                        <a:ln w="9525">
                          <a:noFill/>
                          <a:miter lim="800000"/>
                          <a:headEnd/>
                          <a:tailEnd/>
                        </a:ln>
                      </wps:spPr>
                      <wps:txb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FEC" id="_x0000_t202" coordsize="21600,21600" o:spt="202" path="m,l,21600r21600,l21600,xe">
                <v:stroke joinstyle="miter"/>
                <v:path gradientshapeok="t" o:connecttype="rect"/>
              </v:shapetype>
              <v:shape id="Text Box 2" o:spid="_x0000_s1026" type="#_x0000_t202" style="position:absolute;left:0;text-align:left;margin-left:61pt;margin-top:233.85pt;width:336.75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" stroked="f">
                <v:textbox>
                  <w:txbxContent>
                    <w:p w14:paraId="657EF5A2"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1: </w:t>
                      </w:r>
                      <w:r w:rsidRPr="00945AA5">
                        <w:rPr>
                          <w:rFonts w:ascii="Times New Roman" w:hAnsi="Times New Roman" w:cs="Times New Roman"/>
                          <w:sz w:val="24"/>
                        </w:rPr>
                        <w:t xml:space="preserve">Calculated flight dates using hypothetical subsample of data and different proxies of early flight date. </w:t>
                      </w:r>
                    </w:p>
                  </w:txbxContent>
                </v:textbox>
                <w10:wrap type="square" anchorx="margin"/>
              </v:shape>
            </w:pict>
          </mc:Fallback>
        </mc:AlternateContent>
      </w:r>
      <w:r>
        <w:rPr>
          <w:rFonts w:ascii="Times New Roman" w:eastAsia="Times New Roman" w:hAnsi="Times New Roman" w:cs="Times New Roman"/>
          <w:b/>
          <w:noProof/>
          <w:sz w:val="24"/>
          <w:szCs w:val="24"/>
        </w:rPr>
        <w:drawing>
          <wp:inline distT="0" distB="0" distL="0" distR="0" wp14:anchorId="62BB7CA0" wp14:editId="4DA8EA9A">
            <wp:extent cx="4391493" cy="2874645"/>
            <wp:effectExtent l="0" t="0" r="9525" b="190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6552" cy="2877956"/>
                    </a:xfrm>
                    <a:prstGeom prst="rect">
                      <a:avLst/>
                    </a:prstGeom>
                  </pic:spPr>
                </pic:pic>
              </a:graphicData>
            </a:graphic>
          </wp:inline>
        </w:drawing>
      </w:r>
    </w:p>
    <w:p w14:paraId="2259448C" w14:textId="77777777" w:rsidR="007C3FD1" w:rsidRDefault="007C3FD1" w:rsidP="007C3FD1">
      <w:pPr>
        <w:spacing w:after="0" w:line="480" w:lineRule="auto"/>
        <w:rPr>
          <w:rFonts w:ascii="Times New Roman" w:eastAsia="Times New Roman" w:hAnsi="Times New Roman" w:cs="Times New Roman"/>
          <w:b/>
          <w:sz w:val="24"/>
          <w:szCs w:val="24"/>
        </w:rPr>
      </w:pPr>
    </w:p>
    <w:p w14:paraId="55A779F0" w14:textId="77777777" w:rsidR="007C3FD1" w:rsidRDefault="007C3FD1" w:rsidP="007C3FD1">
      <w:pPr>
        <w:spacing w:after="0" w:line="480" w:lineRule="auto"/>
        <w:rPr>
          <w:rFonts w:ascii="Times New Roman" w:eastAsia="Times New Roman" w:hAnsi="Times New Roman" w:cs="Times New Roman"/>
          <w:b/>
          <w:sz w:val="24"/>
          <w:szCs w:val="24"/>
        </w:rPr>
      </w:pPr>
    </w:p>
    <w:p w14:paraId="14FDC62E" w14:textId="77777777" w:rsidR="007C3FD1" w:rsidRDefault="007C3FD1" w:rsidP="007C3FD1">
      <w:pPr>
        <w:spacing w:after="0" w:line="480" w:lineRule="auto"/>
        <w:rPr>
          <w:rFonts w:ascii="Times New Roman" w:eastAsia="Times New Roman" w:hAnsi="Times New Roman" w:cs="Times New Roman"/>
          <w:b/>
          <w:sz w:val="24"/>
          <w:szCs w:val="24"/>
        </w:rPr>
      </w:pPr>
    </w:p>
    <w:p w14:paraId="66A88BF4"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g">
            <w:drawing>
              <wp:anchor distT="0" distB="0" distL="114300" distR="114300" simplePos="0" relativeHeight="251662336" behindDoc="1" locked="0" layoutInCell="1" allowOverlap="1" wp14:anchorId="643D0609" wp14:editId="141D7D49">
                <wp:simplePos x="0" y="0"/>
                <wp:positionH relativeFrom="column">
                  <wp:posOffset>1358900</wp:posOffset>
                </wp:positionH>
                <wp:positionV relativeFrom="paragraph">
                  <wp:posOffset>0</wp:posOffset>
                </wp:positionV>
                <wp:extent cx="2860675" cy="1788160"/>
                <wp:effectExtent l="38100" t="0" r="149225" b="288290"/>
                <wp:wrapSquare wrapText="bothSides"/>
                <wp:docPr id="24" name="Group 4"/>
                <wp:cNvGraphicFramePr/>
                <a:graphic xmlns:a="http://schemas.openxmlformats.org/drawingml/2006/main">
                  <a:graphicData uri="http://schemas.microsoft.com/office/word/2010/wordprocessingGroup">
                    <wpg:wgp>
                      <wpg:cNvGrpSpPr/>
                      <wpg:grpSpPr>
                        <a:xfrm>
                          <a:off x="0" y="0"/>
                          <a:ext cx="2860675" cy="1788160"/>
                          <a:chOff x="0" y="0"/>
                          <a:chExt cx="6849200" cy="4263080"/>
                        </a:xfrm>
                      </wpg:grpSpPr>
                      <pic:pic xmlns:pic="http://schemas.openxmlformats.org/drawingml/2006/picture">
                        <pic:nvPicPr>
                          <pic:cNvPr id="25" name="Picture 25" descr="http://diymaps.net/userimages/93677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746815">
                            <a:off x="358356" y="657126"/>
                            <a:ext cx="6490844" cy="3605954"/>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26"/>
                        <wps:cNvSpPr/>
                        <wps:spPr>
                          <a:xfrm>
                            <a:off x="616742" y="0"/>
                            <a:ext cx="1345474" cy="13185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rot="523458">
                            <a:off x="0" y="3226443"/>
                            <a:ext cx="1345474" cy="5801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6D5303" id="Group 4" o:spid="_x0000_s1026" style="position:absolute;margin-left:107pt;margin-top:0;width:225.25pt;height:140.8pt;z-index:-251654144" coordsize="68492,4263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http://diymaps.net/userimages/936773.gif" style="position:absolute;left:3583;top:6571;width:64909;height:36059;rotation:81572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">
                  <v:imagedata r:id="rId17" o:title="936773"/>
                </v:shape>
                <v:rect id="Rectangle 26" o:spid="_x0000_s1028" style="position:absolute;left:6167;width:13455;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rect id="Rectangle 27" o:spid="_x0000_s1029" style="position:absolute;top:32264;width:13454;height:5802;rotation:5717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" fillcolor="white [3212]" strokecolor="white [3212]" strokeweight="1pt"/>
                <w10:wrap type="square"/>
              </v:group>
            </w:pict>
          </mc:Fallback>
        </mc:AlternateContent>
      </w:r>
    </w:p>
    <w:p w14:paraId="6B0E0726" w14:textId="77777777" w:rsidR="007C3FD1" w:rsidRDefault="007C3FD1" w:rsidP="007C3FD1">
      <w:pPr>
        <w:spacing w:after="0" w:line="480" w:lineRule="auto"/>
        <w:rPr>
          <w:rFonts w:ascii="Times New Roman" w:eastAsia="Times New Roman" w:hAnsi="Times New Roman" w:cs="Times New Roman"/>
          <w:b/>
          <w:sz w:val="24"/>
          <w:szCs w:val="24"/>
        </w:rPr>
      </w:pPr>
    </w:p>
    <w:p w14:paraId="14353225" w14:textId="77777777" w:rsidR="007C3FD1" w:rsidRDefault="007C3FD1" w:rsidP="007C3FD1">
      <w:pPr>
        <w:spacing w:after="0" w:line="480" w:lineRule="auto"/>
        <w:rPr>
          <w:rFonts w:ascii="Times New Roman" w:eastAsia="Times New Roman" w:hAnsi="Times New Roman" w:cs="Times New Roman"/>
          <w:b/>
          <w:sz w:val="24"/>
          <w:szCs w:val="24"/>
        </w:rPr>
      </w:pPr>
    </w:p>
    <w:p w14:paraId="57D17A4D" w14:textId="77777777" w:rsidR="007C3FD1" w:rsidRDefault="007C3FD1" w:rsidP="007C3FD1">
      <w:pPr>
        <w:spacing w:after="0" w:line="480" w:lineRule="auto"/>
        <w:rPr>
          <w:rFonts w:ascii="Times New Roman" w:eastAsia="Times New Roman" w:hAnsi="Times New Roman" w:cs="Times New Roman"/>
          <w:b/>
          <w:sz w:val="24"/>
          <w:szCs w:val="24"/>
        </w:rPr>
      </w:pPr>
    </w:p>
    <w:p w14:paraId="1A4DB30B" w14:textId="77777777" w:rsidR="007C3FD1" w:rsidRDefault="007C3FD1" w:rsidP="007C3FD1">
      <w:pPr>
        <w:spacing w:after="0" w:line="480" w:lineRule="auto"/>
        <w:rPr>
          <w:rFonts w:ascii="Times New Roman" w:eastAsia="Times New Roman" w:hAnsi="Times New Roman" w:cs="Times New Roman"/>
          <w:b/>
          <w:sz w:val="24"/>
          <w:szCs w:val="24"/>
        </w:rPr>
      </w:pPr>
    </w:p>
    <w:p w14:paraId="31DA6305" w14:textId="77777777" w:rsidR="007C3FD1" w:rsidRDefault="007C3FD1" w:rsidP="007C3FD1">
      <w:pPr>
        <w:spacing w:after="0" w:line="480" w:lineRule="auto"/>
        <w:rPr>
          <w:rFonts w:ascii="Times New Roman" w:eastAsia="Times New Roman" w:hAnsi="Times New Roman" w:cs="Times New Roman"/>
          <w:b/>
          <w:sz w:val="24"/>
          <w:szCs w:val="24"/>
        </w:rPr>
      </w:pPr>
      <w:r w:rsidRPr="002E1684">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A5C1038" wp14:editId="48E6FEBF">
                <wp:simplePos x="0" y="0"/>
                <wp:positionH relativeFrom="margin">
                  <wp:posOffset>1021715</wp:posOffset>
                </wp:positionH>
                <wp:positionV relativeFrom="paragraph">
                  <wp:posOffset>231775</wp:posOffset>
                </wp:positionV>
                <wp:extent cx="4067175" cy="491490"/>
                <wp:effectExtent l="0" t="0" r="9525" b="381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91490"/>
                        </a:xfrm>
                        <a:prstGeom prst="rect">
                          <a:avLst/>
                        </a:prstGeom>
                        <a:solidFill>
                          <a:srgbClr val="FFFFFF"/>
                        </a:solidFill>
                        <a:ln w="9525">
                          <a:noFill/>
                          <a:miter lim="800000"/>
                          <a:headEnd/>
                          <a:tailEnd/>
                        </a:ln>
                      </wps:spPr>
                      <wps:txb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5C1038" id="_x0000_s1027" type="#_x0000_t202" style="position:absolute;margin-left:80.45pt;margin-top:18.25pt;width:320.25pt;height:3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" stroked="f">
                <v:textbox>
                  <w:txbxContent>
                    <w:p w14:paraId="365CD6A3" w14:textId="77777777" w:rsidR="007C3FD1" w:rsidRPr="00945AA5" w:rsidRDefault="007C3FD1" w:rsidP="007C3FD1">
                      <w:pPr>
                        <w:rPr>
                          <w:rFonts w:ascii="Times New Roman" w:hAnsi="Times New Roman" w:cs="Times New Roman"/>
                          <w:sz w:val="24"/>
                        </w:rPr>
                      </w:pPr>
                      <w:r w:rsidRPr="00945AA5">
                        <w:rPr>
                          <w:rFonts w:ascii="Times New Roman" w:hAnsi="Times New Roman" w:cs="Times New Roman"/>
                          <w:b/>
                          <w:sz w:val="24"/>
                        </w:rPr>
                        <w:t xml:space="preserve">Figure 2. </w:t>
                      </w:r>
                      <w:r w:rsidRPr="00945AA5">
                        <w:rPr>
                          <w:rFonts w:ascii="Times New Roman" w:hAnsi="Times New Roman" w:cs="Times New Roman"/>
                          <w:sz w:val="24"/>
                        </w:rPr>
                        <w:t>The three regions used for analysis. From left to right: Mountains, Piedmont, and Coastal Plain.</w:t>
                      </w:r>
                    </w:p>
                  </w:txbxContent>
                </v:textbox>
                <w10:wrap type="topAndBottom" anchorx="margin"/>
              </v:shape>
            </w:pict>
          </mc:Fallback>
        </mc:AlternateContent>
      </w:r>
    </w:p>
    <w:p w14:paraId="22158F3C" w14:textId="77777777" w:rsidR="007C3FD1" w:rsidRDefault="007C3FD1" w:rsidP="007C3FD1">
      <w:pPr>
        <w:spacing w:after="0" w:line="480" w:lineRule="auto"/>
        <w:rPr>
          <w:rFonts w:ascii="Times New Roman" w:eastAsia="Times New Roman" w:hAnsi="Times New Roman" w:cs="Times New Roman"/>
          <w:b/>
          <w:sz w:val="24"/>
          <w:szCs w:val="24"/>
        </w:rPr>
      </w:pPr>
    </w:p>
    <w:p w14:paraId="3024B129" w14:textId="77777777" w:rsidR="007C3FD1" w:rsidRDefault="007C3FD1" w:rsidP="007C3FD1">
      <w:pPr>
        <w:spacing w:after="0" w:line="480" w:lineRule="auto"/>
        <w:rPr>
          <w:rFonts w:ascii="Times New Roman" w:eastAsia="Times New Roman" w:hAnsi="Times New Roman" w:cs="Times New Roman"/>
          <w:b/>
          <w:sz w:val="24"/>
          <w:szCs w:val="24"/>
        </w:rPr>
      </w:pPr>
    </w:p>
    <w:p w14:paraId="0AAD4CDC" w14:textId="77777777" w:rsidR="007C3FD1" w:rsidRDefault="007C3FD1" w:rsidP="007C3FD1">
      <w:pPr>
        <w:spacing w:after="0" w:line="480" w:lineRule="auto"/>
        <w:rPr>
          <w:rFonts w:ascii="Times New Roman" w:eastAsia="Times New Roman" w:hAnsi="Times New Roman" w:cs="Times New Roman"/>
          <w:b/>
          <w:sz w:val="24"/>
          <w:szCs w:val="24"/>
        </w:rPr>
      </w:pPr>
    </w:p>
    <w:p w14:paraId="356A5B08" w14:textId="77777777" w:rsidR="007C3FD1" w:rsidRDefault="007C3FD1" w:rsidP="007C3FD1">
      <w:pPr>
        <w:spacing w:after="0" w:line="480" w:lineRule="auto"/>
        <w:rPr>
          <w:rFonts w:ascii="Times New Roman" w:eastAsia="Times New Roman" w:hAnsi="Times New Roman" w:cs="Times New Roman"/>
          <w:b/>
          <w:sz w:val="24"/>
          <w:szCs w:val="24"/>
        </w:rPr>
      </w:pPr>
    </w:p>
    <w:p w14:paraId="4C3303D8" w14:textId="77777777" w:rsidR="007C3FD1" w:rsidRPr="002F7012" w:rsidRDefault="007C3FD1" w:rsidP="007C3FD1">
      <w:pPr>
        <w:spacing w:after="0"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w:t>
      </w:r>
    </w:p>
    <w:p w14:paraId="5C274950" w14:textId="77777777" w:rsidR="007C3FD1" w:rsidRDefault="007C3FD1" w:rsidP="007C3FD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60C7CD63" wp14:editId="6C1F2D4C">
            <wp:extent cx="3101134" cy="2029984"/>
            <wp:effectExtent l="0" t="0" r="4445"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7702" cy="2034283"/>
                    </a:xfrm>
                    <a:prstGeom prst="rect">
                      <a:avLst/>
                    </a:prstGeom>
                  </pic:spPr>
                </pic:pic>
              </a:graphicData>
            </a:graphic>
          </wp:inline>
        </w:drawing>
      </w:r>
    </w:p>
    <w:p w14:paraId="6A3465B7" w14:textId="77777777" w:rsidR="007C3FD1" w:rsidRDefault="007C3FD1" w:rsidP="007C3FD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w:t>
      </w:r>
    </w:p>
    <w:p w14:paraId="772F0DA5" w14:textId="77777777" w:rsidR="007C3FD1" w:rsidRDefault="007C3FD1" w:rsidP="007C3FD1">
      <w:pPr>
        <w:spacing w:after="0" w:line="480" w:lineRule="auto"/>
        <w:jc w:val="center"/>
        <w:rPr>
          <w:rFonts w:ascii="Times New Roman" w:eastAsia="Times New Roman" w:hAnsi="Times New Roman" w:cs="Times New Roman"/>
          <w:noProof/>
          <w:sz w:val="24"/>
          <w:szCs w:val="24"/>
        </w:rPr>
      </w:pPr>
      <w:r w:rsidRPr="00B616F0">
        <w:rPr>
          <w:noProof/>
          <w:color w:val="000000"/>
          <w:shd w:val="clear" w:color="auto" w:fill="FFFFFF"/>
        </w:rPr>
        <mc:AlternateContent>
          <mc:Choice Requires="wps">
            <w:drawing>
              <wp:anchor distT="0" distB="0" distL="114300" distR="114300" simplePos="0" relativeHeight="251659264" behindDoc="0" locked="0" layoutInCell="1" allowOverlap="1" wp14:anchorId="0319B0C1" wp14:editId="0B9E7E36">
                <wp:simplePos x="0" y="0"/>
                <wp:positionH relativeFrom="margin">
                  <wp:posOffset>590550</wp:posOffset>
                </wp:positionH>
                <wp:positionV relativeFrom="paragraph">
                  <wp:posOffset>2406650</wp:posOffset>
                </wp:positionV>
                <wp:extent cx="4745355" cy="1530350"/>
                <wp:effectExtent l="0" t="0" r="17145" b="1270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530350"/>
                        </a:xfrm>
                        <a:prstGeom prst="rect">
                          <a:avLst/>
                        </a:prstGeom>
                        <a:solidFill>
                          <a:srgbClr val="FFFFFF"/>
                        </a:solidFill>
                        <a:ln w="9525">
                          <a:solidFill>
                            <a:schemeClr val="bg1"/>
                          </a:solidFill>
                          <a:miter lim="800000"/>
                          <a:headEnd/>
                          <a:tailEnd/>
                        </a:ln>
                      </wps:spPr>
                      <wps:txb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319B0C1" id="_x0000_s1028" type="#_x0000_t202" style="position:absolute;left:0;text-align:left;margin-left:46.5pt;margin-top:189.5pt;width:373.6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" strokecolor="white [3212]">
                <v:textbox>
                  <w:txbxContent>
                    <w:p w14:paraId="643C2DCA" w14:textId="77777777" w:rsidR="007C3FD1" w:rsidRPr="0047074C" w:rsidRDefault="007C3FD1" w:rsidP="007C3FD1">
                      <w:pPr>
                        <w:jc w:val="both"/>
                        <w:rPr>
                          <w:rFonts w:ascii="Times New Roman" w:hAnsi="Times New Roman" w:cs="Times New Roman"/>
                          <w:sz w:val="24"/>
                        </w:rPr>
                      </w:pPr>
                      <w:r w:rsidRPr="0047074C">
                        <w:rPr>
                          <w:rFonts w:ascii="Times New Roman" w:hAnsi="Times New Roman" w:cs="Times New Roman"/>
                          <w:b/>
                          <w:sz w:val="24"/>
                        </w:rPr>
                        <w:t xml:space="preserve">Figure 3. </w:t>
                      </w:r>
                      <w:r w:rsidRPr="0047074C">
                        <w:rPr>
                          <w:rFonts w:ascii="Times New Roman" w:hAnsi="Times New Roman" w:cs="Times New Roman"/>
                          <w:sz w:val="24"/>
                        </w:rPr>
                        <w:t xml:space="preserve">Histograms of the distribution of </w:t>
                      </w:r>
                      <w:r>
                        <w:rPr>
                          <w:rFonts w:ascii="Times New Roman" w:hAnsi="Times New Roman" w:cs="Times New Roman"/>
                          <w:sz w:val="24"/>
                        </w:rPr>
                        <w:t xml:space="preserve">values of the slopes for all 56 </w:t>
                      </w:r>
                      <w:r w:rsidRPr="0047074C">
                        <w:rPr>
                          <w:rFonts w:ascii="Times New Roman" w:hAnsi="Times New Roman" w:cs="Times New Roman"/>
                          <w:sz w:val="24"/>
                        </w:rPr>
                        <w:t>species in a linear regression analysis</w:t>
                      </w:r>
                      <w:r>
                        <w:rPr>
                          <w:rFonts w:ascii="Times New Roman" w:hAnsi="Times New Roman" w:cs="Times New Roman"/>
                          <w:sz w:val="24"/>
                        </w:rPr>
                        <w:t>. R</w:t>
                      </w:r>
                      <w:r w:rsidRPr="0047074C">
                        <w:rPr>
                          <w:rFonts w:ascii="Times New Roman" w:hAnsi="Times New Roman" w:cs="Times New Roman"/>
                          <w:sz w:val="24"/>
                        </w:rPr>
                        <w:t>ed vertical lines indicate the average slope. (a) Distribution of slope values for early flight</w:t>
                      </w:r>
                      <w:r>
                        <w:rPr>
                          <w:rFonts w:ascii="Times New Roman" w:hAnsi="Times New Roman" w:cs="Times New Roman"/>
                          <w:sz w:val="24"/>
                        </w:rPr>
                        <w:t xml:space="preserve"> date vs. year. </w:t>
                      </w:r>
                      <w:r w:rsidRPr="0047074C">
                        <w:rPr>
                          <w:rFonts w:ascii="Times New Roman" w:hAnsi="Times New Roman" w:cs="Times New Roman"/>
                          <w:sz w:val="24"/>
                        </w:rPr>
                        <w:t>The ave</w:t>
                      </w:r>
                      <w:r>
                        <w:rPr>
                          <w:rFonts w:ascii="Times New Roman" w:hAnsi="Times New Roman" w:cs="Times New Roman"/>
                          <w:sz w:val="24"/>
                        </w:rPr>
                        <w:t xml:space="preserve">rage slope is an advance of 0.51 </w:t>
                      </w:r>
                      <w:r w:rsidRPr="0047074C">
                        <w:rPr>
                          <w:rFonts w:ascii="Times New Roman" w:hAnsi="Times New Roman" w:cs="Times New Roman"/>
                          <w:sz w:val="24"/>
                        </w:rPr>
                        <w:t>days for every one year. (b) Distribution of slope values for early flight date vs.</w:t>
                      </w:r>
                      <w:r>
                        <w:rPr>
                          <w:rFonts w:ascii="Times New Roman" w:hAnsi="Times New Roman" w:cs="Times New Roman"/>
                          <w:sz w:val="24"/>
                        </w:rPr>
                        <w:t xml:space="preserve"> temperature</w:t>
                      </w:r>
                      <w:r w:rsidRPr="0047074C">
                        <w:rPr>
                          <w:rFonts w:ascii="Times New Roman" w:hAnsi="Times New Roman" w:cs="Times New Roman"/>
                          <w:sz w:val="24"/>
                        </w:rPr>
                        <w:t>. The ave</w:t>
                      </w:r>
                      <w:r>
                        <w:rPr>
                          <w:rFonts w:ascii="Times New Roman" w:hAnsi="Times New Roman" w:cs="Times New Roman"/>
                          <w:sz w:val="24"/>
                        </w:rPr>
                        <w:t>rage slope is an advance of 1.62</w:t>
                      </w:r>
                      <w:r w:rsidRPr="0047074C">
                        <w:rPr>
                          <w:rFonts w:ascii="Times New Roman" w:hAnsi="Times New Roman" w:cs="Times New Roman"/>
                          <w:sz w:val="24"/>
                        </w:rPr>
                        <w:t xml:space="preserve"> days for every 1°C rise in temperature.</w:t>
                      </w:r>
                    </w:p>
                  </w:txbxContent>
                </v:textbox>
                <w10:wrap type="topAndBottom" anchorx="margin"/>
              </v:shape>
            </w:pict>
          </mc:Fallback>
        </mc:AlternateContent>
      </w:r>
      <w:r>
        <w:rPr>
          <w:rFonts w:ascii="Times New Roman" w:eastAsia="Times New Roman" w:hAnsi="Times New Roman" w:cs="Times New Roman"/>
          <w:noProof/>
          <w:sz w:val="24"/>
          <w:szCs w:val="24"/>
        </w:rPr>
        <w:drawing>
          <wp:inline distT="0" distB="0" distL="0" distR="0" wp14:anchorId="5A5C8388" wp14:editId="2A2EE5CB">
            <wp:extent cx="3154658" cy="2065020"/>
            <wp:effectExtent l="0" t="0" r="825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73698" cy="2077483"/>
                    </a:xfrm>
                    <a:prstGeom prst="rect">
                      <a:avLst/>
                    </a:prstGeom>
                  </pic:spPr>
                </pic:pic>
              </a:graphicData>
            </a:graphic>
          </wp:inline>
        </w:drawing>
      </w:r>
    </w:p>
    <w:p w14:paraId="2A34FD4F" w14:textId="77777777" w:rsidR="007C3FD1" w:rsidRDefault="007C3FD1"/>
    <w:sectPr w:rsidR="007C3F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hamon21@gmail.com" w:date="2017-09-07T14:33:00Z" w:initials="l">
    <w:p w14:paraId="64326ECA" w14:textId="77777777" w:rsidR="007C3FD1" w:rsidRDefault="007C3FD1" w:rsidP="007C3FD1">
      <w:pPr>
        <w:pStyle w:val="CommentText"/>
      </w:pPr>
      <w:r>
        <w:rPr>
          <w:rStyle w:val="CommentReference"/>
        </w:rPr>
        <w:annotationRef/>
      </w:r>
      <w:proofErr w:type="spellStart"/>
      <w:r>
        <w:t>Pgls</w:t>
      </w:r>
      <w:proofErr w:type="spellEnd"/>
      <w:r>
        <w:t xml:space="preserve"> (r package for phylogenetic regression)</w:t>
      </w:r>
    </w:p>
  </w:comment>
  <w:comment w:id="2" w:author="lhamon21@gmail.com" w:date="2017-09-07T14:31:00Z" w:initials="l">
    <w:p w14:paraId="7DD1379C" w14:textId="77777777" w:rsidR="007C3FD1" w:rsidRDefault="007C3FD1" w:rsidP="007C3FD1">
      <w:pPr>
        <w:pStyle w:val="CommentText"/>
      </w:pPr>
      <w:r>
        <w:rPr>
          <w:rStyle w:val="CommentReference"/>
        </w:rPr>
        <w:annotationRef/>
      </w:r>
      <w:r>
        <w:t xml:space="preserve">Avoid “trend”, makes significance unclear. Maybe say “x out of y </w:t>
      </w:r>
      <w:proofErr w:type="spellStart"/>
      <w:r>
        <w:t>spp</w:t>
      </w:r>
      <w:proofErr w:type="spellEnd"/>
      <w:r>
        <w:t xml:space="preserve"> were affected”</w:t>
      </w:r>
    </w:p>
  </w:comment>
  <w:comment w:id="1" w:author="lhamon21@gmail.com" w:date="2017-09-07T14:31:00Z" w:initials="l">
    <w:p w14:paraId="5E4F6204" w14:textId="77777777" w:rsidR="007C3FD1" w:rsidRDefault="007C3FD1" w:rsidP="007C3FD1">
      <w:pPr>
        <w:pStyle w:val="CommentText"/>
      </w:pPr>
      <w:r>
        <w:rPr>
          <w:rStyle w:val="CommentReference"/>
        </w:rPr>
        <w:annotationRef/>
      </w:r>
      <w:r>
        <w:t xml:space="preserve">Exaggerates temperature effect- maybe say how many </w:t>
      </w:r>
      <w:proofErr w:type="spellStart"/>
      <w:r>
        <w:t>spp</w:t>
      </w:r>
      <w:proofErr w:type="spellEnd"/>
      <w:r>
        <w:t xml:space="preserve"> were affected by temperature. M</w:t>
      </w:r>
    </w:p>
  </w:comment>
  <w:comment w:id="3" w:author="lhamon21@gmail.com" w:date="2017-09-07T14:15:00Z" w:initials="l">
    <w:p w14:paraId="26702785" w14:textId="77777777" w:rsidR="007C3FD1" w:rsidRDefault="007C3FD1" w:rsidP="007C3FD1">
      <w:pPr>
        <w:pStyle w:val="CommentText"/>
      </w:pPr>
      <w:r>
        <w:rPr>
          <w:rStyle w:val="CommentReference"/>
        </w:rPr>
        <w:annotationRef/>
      </w:r>
      <w:r>
        <w:t>Include sentence here about why this paper is different- the southeastern us significant</w:t>
      </w:r>
    </w:p>
  </w:comment>
  <w:comment w:id="4" w:author="lhamon21@gmail.com" w:date="2017-09-07T14:33:00Z" w:initials="l">
    <w:p w14:paraId="37A8DAA8" w14:textId="77777777" w:rsidR="007C3FD1" w:rsidRDefault="007C3FD1" w:rsidP="007C3FD1">
      <w:pPr>
        <w:pStyle w:val="CommentText"/>
      </w:pPr>
      <w:r>
        <w:rPr>
          <w:rStyle w:val="CommentReference"/>
        </w:rPr>
        <w:annotationRef/>
      </w:r>
      <w:r>
        <w:t>Tie back to citizen science data towards the end to wrap this up</w:t>
      </w:r>
    </w:p>
  </w:comment>
  <w:comment w:id="5" w:author="lhamon21@gmail.com" w:date="2017-09-07T14:34:00Z" w:initials="l">
    <w:p w14:paraId="63D9217E" w14:textId="77777777" w:rsidR="007C3FD1" w:rsidRDefault="007C3FD1" w:rsidP="007C3FD1">
      <w:pPr>
        <w:pStyle w:val="CommentText"/>
      </w:pPr>
      <w:r>
        <w:rPr>
          <w:rStyle w:val="CommentReference"/>
        </w:rPr>
        <w:annotationRef/>
      </w:r>
      <w:r>
        <w:t>Pick a uniform term for early flight date- perhaps use “observation date” instead</w:t>
      </w:r>
    </w:p>
  </w:comment>
  <w:comment w:id="6" w:author="lhamon21@gmail.com" w:date="2017-09-07T14:17:00Z" w:initials="l">
    <w:p w14:paraId="1BE6BD09" w14:textId="77777777" w:rsidR="007C3FD1" w:rsidRDefault="007C3FD1" w:rsidP="007C3FD1">
      <w:pPr>
        <w:pStyle w:val="CommentText"/>
      </w:pPr>
      <w:r>
        <w:rPr>
          <w:rStyle w:val="CommentReference"/>
        </w:rPr>
        <w:annotationRef/>
      </w:r>
      <w:r>
        <w:t>Include more recent citations</w:t>
      </w:r>
    </w:p>
  </w:comment>
  <w:comment w:id="7" w:author="lhamon21@gmail.com" w:date="2017-09-07T14:16:00Z" w:initials="l">
    <w:p w14:paraId="7DEEC913" w14:textId="77777777" w:rsidR="007C3FD1" w:rsidRDefault="007C3FD1" w:rsidP="007C3FD1">
      <w:pPr>
        <w:pStyle w:val="CommentText"/>
      </w:pPr>
      <w:r>
        <w:rPr>
          <w:rStyle w:val="CommentReference"/>
        </w:rPr>
        <w:annotationRef/>
      </w:r>
      <w:r>
        <w:t>Move this earlier, include other regions where maybe the upward trend has not been as significant</w:t>
      </w:r>
    </w:p>
  </w:comment>
  <w:comment w:id="8" w:author="lhamon21@gmail.com" w:date="2017-09-07T14:19:00Z" w:initials="l">
    <w:p w14:paraId="4CA4D0B1" w14:textId="77777777" w:rsidR="007C3FD1" w:rsidRDefault="007C3FD1" w:rsidP="007C3FD1">
      <w:pPr>
        <w:pStyle w:val="CommentText"/>
      </w:pPr>
      <w:r>
        <w:rPr>
          <w:rStyle w:val="CommentReference"/>
        </w:rPr>
        <w:annotationRef/>
      </w:r>
      <w:r>
        <w:t>Make sure you don’t contradict yourself as far as warming trend/cooling trend</w:t>
      </w:r>
    </w:p>
  </w:comment>
  <w:comment w:id="9" w:author="lhamon21@gmail.com" w:date="2017-09-07T14:38:00Z" w:initials="l">
    <w:p w14:paraId="69E6FAA1" w14:textId="77777777" w:rsidR="007C3FD1" w:rsidRDefault="007C3FD1" w:rsidP="007C3FD1">
      <w:pPr>
        <w:pStyle w:val="CommentText"/>
      </w:pPr>
      <w:r>
        <w:rPr>
          <w:rStyle w:val="CommentReference"/>
        </w:rPr>
        <w:annotationRef/>
      </w:r>
      <w:r>
        <w:t>More about this dataset, number of observers, majority comes from piedmont, who these people are</w:t>
      </w:r>
    </w:p>
  </w:comment>
  <w:comment w:id="10" w:author="lhamon21@gmail.com" w:date="2017-09-07T14:26:00Z" w:initials="l">
    <w:p w14:paraId="5D29D4A5" w14:textId="77777777" w:rsidR="007C3FD1" w:rsidRDefault="007C3FD1" w:rsidP="007C3FD1">
      <w:pPr>
        <w:pStyle w:val="CommentText"/>
      </w:pPr>
      <w:r>
        <w:rPr>
          <w:rStyle w:val="CommentReference"/>
        </w:rPr>
        <w:annotationRef/>
      </w:r>
      <w:r>
        <w:t xml:space="preserve">Include a discussion of butterfly natural history in NC: families, native v </w:t>
      </w:r>
      <w:proofErr w:type="gramStart"/>
      <w:r>
        <w:t>non native</w:t>
      </w:r>
      <w:proofErr w:type="gramEnd"/>
      <w:r>
        <w:t xml:space="preserve"> </w:t>
      </w:r>
    </w:p>
  </w:comment>
  <w:comment w:id="11" w:author="lhamon21@gmail.com" w:date="2017-09-07T14:21:00Z" w:initials="l">
    <w:p w14:paraId="28CF95D6" w14:textId="77777777" w:rsidR="007C3FD1" w:rsidRDefault="007C3FD1" w:rsidP="007C3FD1">
      <w:pPr>
        <w:pStyle w:val="CommentText"/>
      </w:pPr>
      <w:r>
        <w:rPr>
          <w:rStyle w:val="CommentReference"/>
        </w:rPr>
        <w:annotationRef/>
      </w:r>
      <w:r>
        <w:t xml:space="preserve">Include an analysis of temperature over time and </w:t>
      </w:r>
      <w:proofErr w:type="gramStart"/>
      <w:r>
        <w:t>make</w:t>
      </w:r>
      <w:proofErr w:type="gramEnd"/>
      <w:r>
        <w:t xml:space="preserve"> a cohesive picture of this</w:t>
      </w:r>
    </w:p>
  </w:comment>
  <w:comment w:id="12" w:author="lhamon21@gmail.com" w:date="2017-09-07T14:24:00Z" w:initials="l">
    <w:p w14:paraId="3EB3E8B1" w14:textId="77777777" w:rsidR="007C3FD1" w:rsidRDefault="007C3FD1" w:rsidP="007C3FD1">
      <w:pPr>
        <w:pStyle w:val="CommentText"/>
      </w:pPr>
      <w:r>
        <w:rPr>
          <w:rStyle w:val="CommentReference"/>
        </w:rPr>
        <w:annotationRef/>
      </w:r>
      <w:r>
        <w:t xml:space="preserve">Include a discussion of the 3 regions and how they are different </w:t>
      </w:r>
    </w:p>
  </w:comment>
  <w:comment w:id="13" w:author="lhamon21@gmail.com" w:date="2017-09-07T14:29:00Z" w:initials="l">
    <w:p w14:paraId="16F29FC0" w14:textId="77777777" w:rsidR="007C3FD1" w:rsidRDefault="007C3FD1" w:rsidP="007C3FD1">
      <w:pPr>
        <w:pStyle w:val="CommentText"/>
      </w:pPr>
      <w:r>
        <w:rPr>
          <w:rStyle w:val="CommentReference"/>
        </w:rPr>
        <w:annotationRef/>
      </w:r>
      <w:r>
        <w:t xml:space="preserve">Including an analysis of it by family </w:t>
      </w:r>
      <w:proofErr w:type="gramStart"/>
      <w:r>
        <w:t>in order to</w:t>
      </w:r>
      <w:proofErr w:type="gramEnd"/>
      <w:r>
        <w:t xml:space="preserve"> control the analysis by phylogeny- at least to say whether or not this is a factor. </w:t>
      </w:r>
    </w:p>
  </w:comment>
  <w:comment w:id="14" w:author="lhamon21@gmail.com" w:date="2017-09-07T14:39:00Z" w:initials="l">
    <w:p w14:paraId="74E74D3B" w14:textId="77777777" w:rsidR="007C3FD1" w:rsidRDefault="007C3FD1" w:rsidP="007C3FD1">
      <w:pPr>
        <w:pStyle w:val="CommentText"/>
      </w:pPr>
      <w:r>
        <w:rPr>
          <w:rStyle w:val="CommentReference"/>
        </w:rPr>
        <w:annotationRef/>
      </w:r>
      <w:r>
        <w:t>Report non-significant results</w:t>
      </w:r>
    </w:p>
  </w:comment>
  <w:comment w:id="15" w:author="lhamon21@gmail.com" w:date="2017-09-07T14:19:00Z" w:initials="l">
    <w:p w14:paraId="688AD162" w14:textId="77777777" w:rsidR="007C3FD1" w:rsidRDefault="007C3FD1" w:rsidP="007C3FD1">
      <w:pPr>
        <w:pStyle w:val="CommentText"/>
      </w:pPr>
      <w:r>
        <w:rPr>
          <w:rStyle w:val="CommentReference"/>
        </w:rPr>
        <w:annotationRef/>
      </w:r>
      <w:r>
        <w:t>Include more specific data, and then more specifically how butterfly will react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26ECA" w15:done="0"/>
  <w15:commentEx w15:paraId="7DD1379C" w15:done="0"/>
  <w15:commentEx w15:paraId="5E4F6204" w15:done="0"/>
  <w15:commentEx w15:paraId="26702785" w15:done="0"/>
  <w15:commentEx w15:paraId="37A8DAA8" w15:done="0"/>
  <w15:commentEx w15:paraId="63D9217E" w15:done="0"/>
  <w15:commentEx w15:paraId="1BE6BD09" w15:done="0"/>
  <w15:commentEx w15:paraId="7DEEC913" w15:done="0"/>
  <w15:commentEx w15:paraId="4CA4D0B1" w15:done="0"/>
  <w15:commentEx w15:paraId="69E6FAA1" w15:done="0"/>
  <w15:commentEx w15:paraId="5D29D4A5" w15:done="0"/>
  <w15:commentEx w15:paraId="28CF95D6" w15:done="0"/>
  <w15:commentEx w15:paraId="3EB3E8B1" w15:done="0"/>
  <w15:commentEx w15:paraId="16F29FC0" w15:done="0"/>
  <w15:commentEx w15:paraId="74E74D3B" w15:done="0"/>
  <w15:commentEx w15:paraId="688AD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694" w16cex:dateUtc="2017-09-07T18:33:00Z"/>
  <w16cex:commentExtensible w16cex:durableId="25E5E695" w16cex:dateUtc="2017-09-07T18:31:00Z"/>
  <w16cex:commentExtensible w16cex:durableId="25E5E696" w16cex:dateUtc="2017-09-07T18:31:00Z"/>
  <w16cex:commentExtensible w16cex:durableId="25E5E697" w16cex:dateUtc="2017-09-07T18:15:00Z"/>
  <w16cex:commentExtensible w16cex:durableId="25E5E698" w16cex:dateUtc="2017-09-07T18:33:00Z"/>
  <w16cex:commentExtensible w16cex:durableId="25E5E699" w16cex:dateUtc="2017-09-07T18:34:00Z"/>
  <w16cex:commentExtensible w16cex:durableId="25E5E69A" w16cex:dateUtc="2017-09-07T18:17:00Z"/>
  <w16cex:commentExtensible w16cex:durableId="25E5E69B" w16cex:dateUtc="2017-09-07T18:16:00Z"/>
  <w16cex:commentExtensible w16cex:durableId="25E5E69C" w16cex:dateUtc="2017-09-07T18:19:00Z"/>
  <w16cex:commentExtensible w16cex:durableId="25E5E69D" w16cex:dateUtc="2017-09-07T18:38:00Z"/>
  <w16cex:commentExtensible w16cex:durableId="25E5E69E" w16cex:dateUtc="2017-09-07T18:26:00Z"/>
  <w16cex:commentExtensible w16cex:durableId="25E5E69F" w16cex:dateUtc="2017-09-07T18:21:00Z"/>
  <w16cex:commentExtensible w16cex:durableId="25E5E6A0" w16cex:dateUtc="2017-09-07T18:24:00Z"/>
  <w16cex:commentExtensible w16cex:durableId="25E5E6A1" w16cex:dateUtc="2017-09-07T18:29:00Z"/>
  <w16cex:commentExtensible w16cex:durableId="25E5E6A2" w16cex:dateUtc="2017-09-07T18:39:00Z"/>
  <w16cex:commentExtensible w16cex:durableId="25E5E6A3" w16cex:dateUtc="2017-09-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26ECA" w16cid:durableId="25E5E694"/>
  <w16cid:commentId w16cid:paraId="7DD1379C" w16cid:durableId="25E5E695"/>
  <w16cid:commentId w16cid:paraId="5E4F6204" w16cid:durableId="25E5E696"/>
  <w16cid:commentId w16cid:paraId="26702785" w16cid:durableId="25E5E697"/>
  <w16cid:commentId w16cid:paraId="37A8DAA8" w16cid:durableId="25E5E698"/>
  <w16cid:commentId w16cid:paraId="63D9217E" w16cid:durableId="25E5E699"/>
  <w16cid:commentId w16cid:paraId="1BE6BD09" w16cid:durableId="25E5E69A"/>
  <w16cid:commentId w16cid:paraId="7DEEC913" w16cid:durableId="25E5E69B"/>
  <w16cid:commentId w16cid:paraId="4CA4D0B1" w16cid:durableId="25E5E69C"/>
  <w16cid:commentId w16cid:paraId="69E6FAA1" w16cid:durableId="25E5E69D"/>
  <w16cid:commentId w16cid:paraId="5D29D4A5" w16cid:durableId="25E5E69E"/>
  <w16cid:commentId w16cid:paraId="28CF95D6" w16cid:durableId="25E5E69F"/>
  <w16cid:commentId w16cid:paraId="3EB3E8B1" w16cid:durableId="25E5E6A0"/>
  <w16cid:commentId w16cid:paraId="16F29FC0" w16cid:durableId="25E5E6A1"/>
  <w16cid:commentId w16cid:paraId="74E74D3B" w16cid:durableId="25E5E6A2"/>
  <w16cid:commentId w16cid:paraId="688AD162" w16cid:durableId="25E5E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37E"/>
    <w:multiLevelType w:val="hybridMultilevel"/>
    <w:tmpl w:val="E42025D6"/>
    <w:lvl w:ilvl="0" w:tplc="979601B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235C51"/>
    <w:multiLevelType w:val="hybridMultilevel"/>
    <w:tmpl w:val="E76A4D1A"/>
    <w:lvl w:ilvl="0" w:tplc="1E9E14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513720">
    <w:abstractNumId w:val="0"/>
  </w:num>
  <w:num w:numId="2" w16cid:durableId="1460881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D1"/>
    <w:rsid w:val="000367EF"/>
    <w:rsid w:val="00083D5E"/>
    <w:rsid w:val="000A2754"/>
    <w:rsid w:val="000A49F8"/>
    <w:rsid w:val="000B7319"/>
    <w:rsid w:val="000D4259"/>
    <w:rsid w:val="000D6113"/>
    <w:rsid w:val="000F17D6"/>
    <w:rsid w:val="000F67D6"/>
    <w:rsid w:val="000F704D"/>
    <w:rsid w:val="00100354"/>
    <w:rsid w:val="00101299"/>
    <w:rsid w:val="00115119"/>
    <w:rsid w:val="001174DF"/>
    <w:rsid w:val="00131EC6"/>
    <w:rsid w:val="00137254"/>
    <w:rsid w:val="0014102F"/>
    <w:rsid w:val="00155458"/>
    <w:rsid w:val="001762A3"/>
    <w:rsid w:val="001A3A64"/>
    <w:rsid w:val="001C7EE9"/>
    <w:rsid w:val="001D6E98"/>
    <w:rsid w:val="001F71A7"/>
    <w:rsid w:val="002037F2"/>
    <w:rsid w:val="002230DA"/>
    <w:rsid w:val="00224F68"/>
    <w:rsid w:val="00241A90"/>
    <w:rsid w:val="00241C68"/>
    <w:rsid w:val="0025543B"/>
    <w:rsid w:val="0027488A"/>
    <w:rsid w:val="0028316B"/>
    <w:rsid w:val="002C48FE"/>
    <w:rsid w:val="002D781D"/>
    <w:rsid w:val="002E2EED"/>
    <w:rsid w:val="003048B9"/>
    <w:rsid w:val="00335974"/>
    <w:rsid w:val="00342142"/>
    <w:rsid w:val="00353D90"/>
    <w:rsid w:val="003727DF"/>
    <w:rsid w:val="00386B01"/>
    <w:rsid w:val="003966E9"/>
    <w:rsid w:val="003C6E32"/>
    <w:rsid w:val="003D56BC"/>
    <w:rsid w:val="003E011F"/>
    <w:rsid w:val="003E251A"/>
    <w:rsid w:val="00410019"/>
    <w:rsid w:val="00421929"/>
    <w:rsid w:val="0043677C"/>
    <w:rsid w:val="004472C4"/>
    <w:rsid w:val="0045760D"/>
    <w:rsid w:val="00460BC7"/>
    <w:rsid w:val="00481FED"/>
    <w:rsid w:val="00482600"/>
    <w:rsid w:val="004A3A0B"/>
    <w:rsid w:val="004A3C6A"/>
    <w:rsid w:val="004A6F10"/>
    <w:rsid w:val="004B2A36"/>
    <w:rsid w:val="004B601C"/>
    <w:rsid w:val="004D30AC"/>
    <w:rsid w:val="004D3FF7"/>
    <w:rsid w:val="004E493A"/>
    <w:rsid w:val="004F1A27"/>
    <w:rsid w:val="004F7F2F"/>
    <w:rsid w:val="005009D8"/>
    <w:rsid w:val="00500E06"/>
    <w:rsid w:val="00540046"/>
    <w:rsid w:val="00544CDB"/>
    <w:rsid w:val="00557CAA"/>
    <w:rsid w:val="00583CC1"/>
    <w:rsid w:val="00594D78"/>
    <w:rsid w:val="00596F94"/>
    <w:rsid w:val="005A63B0"/>
    <w:rsid w:val="005B6416"/>
    <w:rsid w:val="005C161F"/>
    <w:rsid w:val="005C4F8F"/>
    <w:rsid w:val="005E24EF"/>
    <w:rsid w:val="005F3C0F"/>
    <w:rsid w:val="00631612"/>
    <w:rsid w:val="0066101F"/>
    <w:rsid w:val="0066288A"/>
    <w:rsid w:val="00666EEA"/>
    <w:rsid w:val="0068790E"/>
    <w:rsid w:val="006C4E13"/>
    <w:rsid w:val="00762BD2"/>
    <w:rsid w:val="00765FE0"/>
    <w:rsid w:val="00767693"/>
    <w:rsid w:val="007866AF"/>
    <w:rsid w:val="00790536"/>
    <w:rsid w:val="00792A8D"/>
    <w:rsid w:val="007A3560"/>
    <w:rsid w:val="007B3910"/>
    <w:rsid w:val="007C2E4D"/>
    <w:rsid w:val="007C3FD1"/>
    <w:rsid w:val="007D11D1"/>
    <w:rsid w:val="007D5885"/>
    <w:rsid w:val="0082418B"/>
    <w:rsid w:val="00834D35"/>
    <w:rsid w:val="00857756"/>
    <w:rsid w:val="00881A58"/>
    <w:rsid w:val="008A5E0D"/>
    <w:rsid w:val="008B0F37"/>
    <w:rsid w:val="008B3169"/>
    <w:rsid w:val="008B32D8"/>
    <w:rsid w:val="008B7281"/>
    <w:rsid w:val="00904798"/>
    <w:rsid w:val="00932A2B"/>
    <w:rsid w:val="00933179"/>
    <w:rsid w:val="00965749"/>
    <w:rsid w:val="009714BD"/>
    <w:rsid w:val="00981504"/>
    <w:rsid w:val="00994A7F"/>
    <w:rsid w:val="009A4043"/>
    <w:rsid w:val="009B541D"/>
    <w:rsid w:val="009B5D29"/>
    <w:rsid w:val="009D1C87"/>
    <w:rsid w:val="009F5283"/>
    <w:rsid w:val="00A861C2"/>
    <w:rsid w:val="00A9388C"/>
    <w:rsid w:val="00AA115C"/>
    <w:rsid w:val="00AA3472"/>
    <w:rsid w:val="00AE56AF"/>
    <w:rsid w:val="00AE6489"/>
    <w:rsid w:val="00AF7739"/>
    <w:rsid w:val="00B11110"/>
    <w:rsid w:val="00B22BA7"/>
    <w:rsid w:val="00B86295"/>
    <w:rsid w:val="00B86A75"/>
    <w:rsid w:val="00B967C2"/>
    <w:rsid w:val="00BA42FC"/>
    <w:rsid w:val="00BA753C"/>
    <w:rsid w:val="00BC3562"/>
    <w:rsid w:val="00BC7DD7"/>
    <w:rsid w:val="00BD1CE0"/>
    <w:rsid w:val="00BE421C"/>
    <w:rsid w:val="00BE6F07"/>
    <w:rsid w:val="00C02347"/>
    <w:rsid w:val="00C03560"/>
    <w:rsid w:val="00C13250"/>
    <w:rsid w:val="00C15422"/>
    <w:rsid w:val="00C40D09"/>
    <w:rsid w:val="00C43DE8"/>
    <w:rsid w:val="00C55F98"/>
    <w:rsid w:val="00C61172"/>
    <w:rsid w:val="00C74066"/>
    <w:rsid w:val="00C92772"/>
    <w:rsid w:val="00CC175B"/>
    <w:rsid w:val="00CD461C"/>
    <w:rsid w:val="00CE1282"/>
    <w:rsid w:val="00CE5BC3"/>
    <w:rsid w:val="00D15555"/>
    <w:rsid w:val="00D53137"/>
    <w:rsid w:val="00D543F3"/>
    <w:rsid w:val="00D6236A"/>
    <w:rsid w:val="00D84025"/>
    <w:rsid w:val="00D859E1"/>
    <w:rsid w:val="00DB02A9"/>
    <w:rsid w:val="00DD0B9A"/>
    <w:rsid w:val="00DE7902"/>
    <w:rsid w:val="00E06F96"/>
    <w:rsid w:val="00E204F0"/>
    <w:rsid w:val="00E27A8B"/>
    <w:rsid w:val="00E33073"/>
    <w:rsid w:val="00E51102"/>
    <w:rsid w:val="00E74A86"/>
    <w:rsid w:val="00EC01E9"/>
    <w:rsid w:val="00ED1CBF"/>
    <w:rsid w:val="00ED4723"/>
    <w:rsid w:val="00EE3FF7"/>
    <w:rsid w:val="00F12C7C"/>
    <w:rsid w:val="00F14463"/>
    <w:rsid w:val="00F217AC"/>
    <w:rsid w:val="00F22017"/>
    <w:rsid w:val="00F44485"/>
    <w:rsid w:val="00F64CB8"/>
    <w:rsid w:val="00F67C46"/>
    <w:rsid w:val="00F71657"/>
    <w:rsid w:val="00F869DD"/>
    <w:rsid w:val="00F87D32"/>
    <w:rsid w:val="00F918DB"/>
    <w:rsid w:val="00F96A16"/>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ACC6"/>
  <w15:chartTrackingRefBased/>
  <w15:docId w15:val="{AF978782-7783-446F-A8A5-4D462377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C3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3FD1"/>
  </w:style>
  <w:style w:type="character" w:styleId="Hyperlink">
    <w:name w:val="Hyperlink"/>
    <w:basedOn w:val="DefaultParagraphFont"/>
    <w:uiPriority w:val="99"/>
    <w:unhideWhenUsed/>
    <w:rsid w:val="007C3FD1"/>
    <w:rPr>
      <w:color w:val="0000FF"/>
      <w:u w:val="single"/>
    </w:rPr>
  </w:style>
  <w:style w:type="paragraph" w:styleId="HTMLPreformatted">
    <w:name w:val="HTML Preformatted"/>
    <w:basedOn w:val="Normal"/>
    <w:link w:val="HTMLPreformattedChar"/>
    <w:uiPriority w:val="99"/>
    <w:unhideWhenUsed/>
    <w:rsid w:val="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FD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3FD1"/>
    <w:rPr>
      <w:sz w:val="16"/>
      <w:szCs w:val="16"/>
    </w:rPr>
  </w:style>
  <w:style w:type="paragraph" w:styleId="CommentText">
    <w:name w:val="annotation text"/>
    <w:basedOn w:val="Normal"/>
    <w:link w:val="CommentTextChar"/>
    <w:uiPriority w:val="99"/>
    <w:semiHidden/>
    <w:unhideWhenUsed/>
    <w:rsid w:val="007C3FD1"/>
    <w:pPr>
      <w:spacing w:line="240" w:lineRule="auto"/>
    </w:pPr>
    <w:rPr>
      <w:sz w:val="20"/>
      <w:szCs w:val="20"/>
    </w:rPr>
  </w:style>
  <w:style w:type="character" w:customStyle="1" w:styleId="CommentTextChar">
    <w:name w:val="Comment Text Char"/>
    <w:basedOn w:val="DefaultParagraphFont"/>
    <w:link w:val="CommentText"/>
    <w:uiPriority w:val="99"/>
    <w:semiHidden/>
    <w:rsid w:val="007C3FD1"/>
    <w:rPr>
      <w:sz w:val="20"/>
      <w:szCs w:val="20"/>
    </w:rPr>
  </w:style>
  <w:style w:type="character" w:customStyle="1" w:styleId="label">
    <w:name w:val="label"/>
    <w:basedOn w:val="DefaultParagraphFont"/>
    <w:rsid w:val="007C3FD1"/>
  </w:style>
  <w:style w:type="character" w:customStyle="1" w:styleId="article-headermeta-info-label">
    <w:name w:val="article-header__meta-info-label"/>
    <w:basedOn w:val="DefaultParagraphFont"/>
    <w:rsid w:val="007C3FD1"/>
  </w:style>
  <w:style w:type="character" w:customStyle="1" w:styleId="article-headermeta-info-data">
    <w:name w:val="article-header__meta-info-data"/>
    <w:basedOn w:val="DefaultParagraphFont"/>
    <w:rsid w:val="007C3FD1"/>
  </w:style>
  <w:style w:type="character" w:customStyle="1" w:styleId="doi">
    <w:name w:val="doi"/>
    <w:basedOn w:val="DefaultParagraphFont"/>
    <w:rsid w:val="007C3FD1"/>
  </w:style>
  <w:style w:type="paragraph" w:styleId="ListParagraph">
    <w:name w:val="List Paragraph"/>
    <w:basedOn w:val="Normal"/>
    <w:uiPriority w:val="34"/>
    <w:qFormat/>
    <w:rsid w:val="001762A3"/>
    <w:pPr>
      <w:ind w:left="720"/>
      <w:contextualSpacing/>
    </w:pPr>
  </w:style>
  <w:style w:type="table" w:styleId="TableGrid">
    <w:name w:val="Table Grid"/>
    <w:basedOn w:val="TableNormal"/>
    <w:uiPriority w:val="39"/>
    <w:rsid w:val="0098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prox.lib.ncsu.edu/10.1086/286180" TargetMode="External"/><Relationship Id="rId18" Type="http://schemas.openxmlformats.org/officeDocument/2006/relationships/image" Target="media/image4.jpe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dpr.ncparks.gov/nbnc/PDFs/24th.pdf" TargetMode="External"/><Relationship Id="rId17" Type="http://schemas.openxmlformats.org/officeDocument/2006/relationships/image" Target="media/image30.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nca2014.globalchange.gov/report/regions/southeast" TargetMode="External"/><Relationship Id="rId5" Type="http://schemas.openxmlformats.org/officeDocument/2006/relationships/image" Target="media/image1.png"/><Relationship Id="rId15" Type="http://schemas.openxmlformats.org/officeDocument/2006/relationships/image" Target="media/image2.jpeg"/><Relationship Id="rId10" Type="http://schemas.openxmlformats.org/officeDocument/2006/relationships/hyperlink" Target="https://CRAN.R-project.org/package=MuMIn"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R-projec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22</Pages>
  <Words>5298</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lhamon21@gmail.com</dc:creator>
  <cp:keywords/>
  <dc:description/>
  <cp:lastModifiedBy>lhamon21@gmail.com</cp:lastModifiedBy>
  <cp:revision>5</cp:revision>
  <dcterms:created xsi:type="dcterms:W3CDTF">2022-03-23T22:32:00Z</dcterms:created>
  <dcterms:modified xsi:type="dcterms:W3CDTF">2022-05-09T01:26:00Z</dcterms:modified>
</cp:coreProperties>
</file>